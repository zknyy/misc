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A5C" w:rsidRPr="00B61A5C" w:rsidRDefault="00B61A5C" w:rsidP="00B61A5C">
      <w:pPr>
        <w:jc w:val="center"/>
        <w:rPr>
          <w:b/>
          <w:sz w:val="48"/>
        </w:rPr>
      </w:pPr>
      <w:proofErr w:type="spellStart"/>
      <w:r w:rsidRPr="00B61A5C">
        <w:rPr>
          <w:rFonts w:hint="eastAsia"/>
          <w:b/>
          <w:sz w:val="48"/>
        </w:rPr>
        <w:t>Nodejs</w:t>
      </w:r>
      <w:proofErr w:type="spellEnd"/>
    </w:p>
    <w:p w:rsidR="006949B0" w:rsidRDefault="006949B0" w:rsidP="00B61A5C">
      <w:pPr>
        <w:pStyle w:val="1"/>
        <w:numPr>
          <w:ilvl w:val="0"/>
          <w:numId w:val="1"/>
        </w:numPr>
      </w:pPr>
      <w:r>
        <w:t>安装</w:t>
      </w:r>
    </w:p>
    <w:p w:rsidR="00607FDC" w:rsidRDefault="005548B0" w:rsidP="006039C6">
      <w:pPr>
        <w:pStyle w:val="2"/>
        <w:numPr>
          <w:ilvl w:val="1"/>
          <w:numId w:val="1"/>
        </w:numPr>
      </w:pPr>
      <w:r>
        <w:t>W</w:t>
      </w:r>
      <w:r w:rsidR="00B61A5C">
        <w:rPr>
          <w:rFonts w:hint="eastAsia"/>
        </w:rPr>
        <w:t>indows</w:t>
      </w:r>
    </w:p>
    <w:p w:rsidR="00B61A5C" w:rsidRDefault="001014F5" w:rsidP="00B61A5C"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hyperlink r:id="rId6" w:history="1">
        <w:r w:rsidRPr="00014B95">
          <w:rPr>
            <w:rStyle w:val="a3"/>
          </w:rPr>
          <w:t>https://nodejs.org/</w:t>
        </w:r>
      </w:hyperlink>
      <w:r>
        <w:t xml:space="preserve">  </w:t>
      </w:r>
      <w:r w:rsidR="00974CDC">
        <w:t>可以安装</w:t>
      </w:r>
      <w:r w:rsidR="00974CDC">
        <w:rPr>
          <w:rFonts w:hint="eastAsia"/>
        </w:rPr>
        <w:t xml:space="preserve">  node</w:t>
      </w:r>
      <w:r w:rsidR="00974CDC">
        <w:t xml:space="preserve">  </w:t>
      </w:r>
      <w:r w:rsidR="00974CDC">
        <w:t>和</w:t>
      </w:r>
      <w:r w:rsidR="00974CDC">
        <w:rPr>
          <w:rFonts w:hint="eastAsia"/>
        </w:rPr>
        <w:t xml:space="preserve">  </w:t>
      </w:r>
      <w:proofErr w:type="spellStart"/>
      <w:r w:rsidR="00974CDC">
        <w:rPr>
          <w:rFonts w:hint="eastAsia"/>
        </w:rPr>
        <w:t>npm</w:t>
      </w:r>
      <w:proofErr w:type="spellEnd"/>
    </w:p>
    <w:p w:rsidR="006949B0" w:rsidRDefault="006949B0" w:rsidP="00B61A5C"/>
    <w:p w:rsidR="00817569" w:rsidRDefault="006949B0" w:rsidP="00402576">
      <w:pPr>
        <w:pStyle w:val="2"/>
        <w:numPr>
          <w:ilvl w:val="1"/>
          <w:numId w:val="1"/>
        </w:numPr>
      </w:pPr>
      <w:r>
        <w:t>CentOS</w:t>
      </w:r>
    </w:p>
    <w:p w:rsidR="00817569" w:rsidRDefault="00817569" w:rsidP="00817569"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hyperlink r:id="rId7" w:history="1">
        <w:r w:rsidRPr="00014B95">
          <w:rPr>
            <w:rStyle w:val="a3"/>
          </w:rPr>
          <w:t>https://nodejs.org/</w:t>
        </w:r>
      </w:hyperlink>
      <w:r>
        <w:t xml:space="preserve">  </w:t>
      </w:r>
      <w:r>
        <w:t>可以安装</w:t>
      </w:r>
      <w:r>
        <w:rPr>
          <w:rFonts w:hint="eastAsia"/>
        </w:rPr>
        <w:t xml:space="preserve">  node</w:t>
      </w:r>
      <w:r>
        <w:t xml:space="preserve">  </w:t>
      </w:r>
      <w:r>
        <w:t>和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npm</w:t>
      </w:r>
      <w:proofErr w:type="spellEnd"/>
    </w:p>
    <w:p w:rsidR="006949B0" w:rsidRDefault="006949B0" w:rsidP="00B61A5C"/>
    <w:p w:rsidR="00767C4D" w:rsidRDefault="00767C4D" w:rsidP="00402576">
      <w:pPr>
        <w:pStyle w:val="2"/>
        <w:numPr>
          <w:ilvl w:val="1"/>
          <w:numId w:val="1"/>
        </w:numPr>
      </w:pPr>
      <w:proofErr w:type="spellStart"/>
      <w:proofErr w:type="gramStart"/>
      <w:r>
        <w:t>mnp</w:t>
      </w:r>
      <w:proofErr w:type="spellEnd"/>
      <w:proofErr w:type="gramEnd"/>
    </w:p>
    <w:p w:rsidR="00767C4D" w:rsidRDefault="00767C4D" w:rsidP="00767C4D">
      <w:pPr>
        <w:rPr>
          <w:rFonts w:hint="eastAsia"/>
        </w:rPr>
      </w:pPr>
      <w:hyperlink r:id="rId8" w:history="1">
        <w:r w:rsidRPr="00584E3E">
          <w:rPr>
            <w:rStyle w:val="a3"/>
          </w:rPr>
          <w:t>https://www.npmjs.com/</w:t>
        </w:r>
      </w:hyperlink>
      <w:r>
        <w:t xml:space="preserve"> </w:t>
      </w:r>
    </w:p>
    <w:p w:rsidR="00126B44" w:rsidRDefault="00126B44" w:rsidP="00402576">
      <w:pPr>
        <w:pStyle w:val="2"/>
        <w:numPr>
          <w:ilvl w:val="1"/>
          <w:numId w:val="1"/>
        </w:numPr>
      </w:pPr>
      <w:proofErr w:type="spellStart"/>
      <w:r>
        <w:t>WebStrome</w:t>
      </w:r>
      <w:proofErr w:type="spellEnd"/>
    </w:p>
    <w:p w:rsidR="00A64541" w:rsidRDefault="00A64541" w:rsidP="00A64541">
      <w:r>
        <w:rPr>
          <w:rFonts w:hint="eastAsia"/>
        </w:rPr>
        <w:t>下载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 w:rsidRPr="00A64541">
        <w:t>WebStorm</w:t>
      </w:r>
      <w:proofErr w:type="spellEnd"/>
      <w:r w:rsidRPr="00A64541">
        <w:t xml:space="preserve"> 11.0.3.rar</w:t>
      </w:r>
      <w:r>
        <w:t xml:space="preserve">  </w:t>
      </w:r>
      <w:r>
        <w:t>或</w:t>
      </w:r>
      <w:r>
        <w:rPr>
          <w:rFonts w:hint="eastAsia"/>
        </w:rPr>
        <w:t xml:space="preserve">  </w:t>
      </w:r>
      <w:r w:rsidRPr="00A64541">
        <w:t>WebStorm-2017.1.tar.gz</w:t>
      </w:r>
    </w:p>
    <w:p w:rsidR="00A9686B" w:rsidRDefault="00890145" w:rsidP="00A9686B">
      <w:r>
        <w:t>然后用</w:t>
      </w:r>
      <w:proofErr w:type="spellStart"/>
      <w:r>
        <w:t>docker</w:t>
      </w:r>
      <w:proofErr w:type="spellEnd"/>
      <w:r w:rsidR="006C0715">
        <w:t xml:space="preserve"> </w:t>
      </w:r>
      <w:r w:rsidR="006C0715">
        <w:t>见</w:t>
      </w:r>
      <w:r w:rsidR="006C0715">
        <w:rPr>
          <w:rFonts w:hint="eastAsia"/>
        </w:rPr>
        <w:t xml:space="preserve"> </w:t>
      </w:r>
      <w:r w:rsidR="006C0715">
        <w:rPr>
          <w:rFonts w:hint="eastAsia"/>
        </w:rPr>
        <w:t>：</w:t>
      </w:r>
      <w:r w:rsidR="006C0715">
        <w:rPr>
          <w:rFonts w:hint="eastAsia"/>
        </w:rPr>
        <w:t xml:space="preserve"> </w:t>
      </w:r>
      <w:hyperlink r:id="rId9" w:history="1">
        <w:r w:rsidR="00A9686B" w:rsidRPr="00014B95">
          <w:rPr>
            <w:rStyle w:val="a3"/>
          </w:rPr>
          <w:t>https://hub.docker.com/r/woailuoli993/jblse/</w:t>
        </w:r>
      </w:hyperlink>
    </w:p>
    <w:p w:rsidR="00C9117D" w:rsidRDefault="00C9117D" w:rsidP="00A9686B"/>
    <w:tbl>
      <w:tblPr>
        <w:tblStyle w:val="a4"/>
        <w:tblW w:w="11341" w:type="dxa"/>
        <w:tblInd w:w="-431" w:type="dxa"/>
        <w:tblLook w:val="04A0" w:firstRow="1" w:lastRow="0" w:firstColumn="1" w:lastColumn="0" w:noHBand="0" w:noVBand="1"/>
      </w:tblPr>
      <w:tblGrid>
        <w:gridCol w:w="11341"/>
      </w:tblGrid>
      <w:tr w:rsidR="006619B4" w:rsidTr="006619B4">
        <w:tc>
          <w:tcPr>
            <w:tcW w:w="11341" w:type="dxa"/>
          </w:tcPr>
          <w:p w:rsidR="006619B4" w:rsidRDefault="006619B4" w:rsidP="006619B4">
            <w:pPr>
              <w:widowControl/>
              <w:shd w:val="clear" w:color="auto" w:fill="F1F6FB"/>
              <w:jc w:val="left"/>
              <w:rPr>
                <w:rFonts w:ascii="Helvetica" w:hAnsi="Helvetica" w:cs="Helvetica"/>
                <w:color w:val="555555"/>
              </w:rPr>
            </w:pPr>
            <w:r>
              <w:rPr>
                <w:rStyle w:val="cardheading1myyk"/>
                <w:rFonts w:ascii="Helvetica" w:hAnsi="Helvetica" w:cs="Helvetica"/>
                <w:color w:val="555555"/>
              </w:rPr>
              <w:t>Full Description</w:t>
            </w:r>
          </w:p>
          <w:p w:rsidR="006619B4" w:rsidRDefault="006619B4" w:rsidP="006619B4">
            <w:pPr>
              <w:pStyle w:val="1"/>
              <w:rPr>
                <w:rFonts w:ascii="Helvetica" w:hAnsi="Helvetica" w:cs="Helvetica"/>
                <w:b w:val="0"/>
                <w:bCs w:val="0"/>
                <w:color w:val="147698"/>
                <w:sz w:val="36"/>
                <w:szCs w:val="36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b w:val="0"/>
                <w:bCs w:val="0"/>
                <w:color w:val="147698"/>
                <w:sz w:val="36"/>
                <w:szCs w:val="36"/>
              </w:rPr>
              <w:t>jetbrains</w:t>
            </w:r>
            <w:proofErr w:type="spellEnd"/>
            <w:proofErr w:type="gramEnd"/>
            <w:r>
              <w:rPr>
                <w:rFonts w:ascii="Helvetica" w:hAnsi="Helvetica" w:cs="Helvetica"/>
                <w:b w:val="0"/>
                <w:bCs w:val="0"/>
                <w:color w:val="147698"/>
                <w:sz w:val="36"/>
                <w:szCs w:val="36"/>
              </w:rPr>
              <w:t xml:space="preserve"> license server on </w:t>
            </w:r>
            <w:proofErr w:type="spellStart"/>
            <w:r>
              <w:rPr>
                <w:rFonts w:ascii="Helvetica" w:hAnsi="Helvetica" w:cs="Helvetica"/>
                <w:b w:val="0"/>
                <w:bCs w:val="0"/>
                <w:color w:val="147698"/>
                <w:sz w:val="36"/>
                <w:szCs w:val="36"/>
              </w:rPr>
              <w:t>docker</w:t>
            </w:r>
            <w:proofErr w:type="spellEnd"/>
          </w:p>
          <w:p w:rsidR="006619B4" w:rsidRDefault="006619B4" w:rsidP="006619B4">
            <w:pPr>
              <w:pStyle w:val="a5"/>
              <w:rPr>
                <w:rFonts w:ascii="inherit" w:hAnsi="inherit" w:cs="Helvetica" w:hint="eastAsia"/>
                <w:color w:val="3DBAE5"/>
              </w:rPr>
            </w:pPr>
            <w:r>
              <w:rPr>
                <w:rFonts w:ascii="inherit" w:hAnsi="inherit" w:cs="Helvetica"/>
                <w:color w:val="3DBAE5"/>
              </w:rPr>
              <w:t>悄悄的干活，打枪的不要。</w:t>
            </w:r>
          </w:p>
          <w:p w:rsidR="006619B4" w:rsidRDefault="006619B4" w:rsidP="006619B4">
            <w:pPr>
              <w:pStyle w:val="2"/>
              <w:rPr>
                <w:rFonts w:ascii="Helvetica" w:hAnsi="Helvetica" w:cs="Helvetica"/>
                <w:b w:val="0"/>
                <w:bCs w:val="0"/>
                <w:color w:val="147698"/>
              </w:rPr>
            </w:pPr>
            <w:r>
              <w:rPr>
                <w:rFonts w:ascii="Helvetica" w:hAnsi="Helvetica" w:cs="Helvetica"/>
                <w:b w:val="0"/>
                <w:bCs w:val="0"/>
                <w:color w:val="147698"/>
              </w:rPr>
              <w:t>感谢</w:t>
            </w:r>
            <w:hyperlink r:id="rId10" w:history="1">
              <w:r>
                <w:rPr>
                  <w:rStyle w:val="a3"/>
                  <w:rFonts w:ascii="Helvetica" w:hAnsi="Helvetica" w:cs="Helvetica"/>
                  <w:b w:val="0"/>
                  <w:bCs w:val="0"/>
                  <w:color w:val="22B8EB"/>
                </w:rPr>
                <w:t>@ilanyus</w:t>
              </w:r>
            </w:hyperlink>
            <w:r>
              <w:rPr>
                <w:rFonts w:ascii="Helvetica" w:hAnsi="Helvetica" w:cs="Helvetica"/>
                <w:b w:val="0"/>
                <w:bCs w:val="0"/>
                <w:color w:val="147698"/>
              </w:rPr>
              <w:t>发布的认证服务及认证工具。</w:t>
            </w:r>
          </w:p>
          <w:p w:rsidR="006619B4" w:rsidRDefault="006619B4" w:rsidP="006619B4">
            <w:pPr>
              <w:pStyle w:val="2"/>
              <w:rPr>
                <w:rFonts w:ascii="Helvetica" w:hAnsi="Helvetica" w:cs="Helvetica"/>
                <w:b w:val="0"/>
                <w:bCs w:val="0"/>
                <w:color w:val="147698"/>
              </w:rPr>
            </w:pPr>
            <w:r>
              <w:rPr>
                <w:rFonts w:ascii="Helvetica" w:hAnsi="Helvetica" w:cs="Helvetica"/>
                <w:b w:val="0"/>
                <w:bCs w:val="0"/>
                <w:color w:val="147698"/>
              </w:rPr>
              <w:t>认证方法</w:t>
            </w:r>
            <w:r>
              <w:rPr>
                <w:rFonts w:ascii="Helvetica" w:hAnsi="Helvetica" w:cs="Helvetica"/>
                <w:b w:val="0"/>
                <w:bCs w:val="0"/>
                <w:color w:val="147698"/>
              </w:rPr>
              <w:t xml:space="preserve"> </w:t>
            </w:r>
            <w:r>
              <w:rPr>
                <w:rFonts w:ascii="Helvetica" w:hAnsi="Helvetica" w:cs="Helvetica"/>
                <w:b w:val="0"/>
                <w:bCs w:val="0"/>
                <w:color w:val="147698"/>
              </w:rPr>
              <w:t>（在使用后面的</w:t>
            </w:r>
            <w:proofErr w:type="gramStart"/>
            <w:r>
              <w:rPr>
                <w:rFonts w:ascii="Helvetica" w:hAnsi="Helvetica" w:cs="Helvetica"/>
                <w:b w:val="0"/>
                <w:bCs w:val="0"/>
                <w:color w:val="147698"/>
              </w:rPr>
              <w:t>的</w:t>
            </w:r>
            <w:proofErr w:type="gramEnd"/>
            <w:r>
              <w:rPr>
                <w:rFonts w:ascii="Helvetica" w:hAnsi="Helvetica" w:cs="Helvetica"/>
                <w:b w:val="0"/>
                <w:bCs w:val="0"/>
                <w:color w:val="147698"/>
              </w:rPr>
              <w:t>步骤搭建好服务后）</w:t>
            </w:r>
          </w:p>
          <w:p w:rsidR="006619B4" w:rsidRPr="006619B4" w:rsidRDefault="006619B4" w:rsidP="006619B4"/>
          <w:p w:rsidR="006619B4" w:rsidRDefault="006619B4" w:rsidP="006619B4">
            <w:pPr>
              <w:pStyle w:val="a5"/>
              <w:rPr>
                <w:rFonts w:ascii="inherit" w:hAnsi="inherit" w:cs="Helvetica" w:hint="eastAsia"/>
                <w:color w:val="555555"/>
              </w:rPr>
            </w:pPr>
            <w:r>
              <w:rPr>
                <w:rFonts w:ascii="inherit" w:hAnsi="inherit" w:cs="Helvetica" w:hint="eastAsia"/>
                <w:noProof/>
                <w:color w:val="555555"/>
              </w:rPr>
              <w:lastRenderedPageBreak/>
              <w:drawing>
                <wp:inline distT="0" distB="0" distL="0" distR="0">
                  <wp:extent cx="6964750" cy="6430060"/>
                  <wp:effectExtent l="0" t="0" r="7620" b="8890"/>
                  <wp:docPr id="3" name="图片 3" descr="http://qiniu.heyuhua.com/jblse_sh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qiniu.heyuhua.com/jblse_sh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6589" cy="644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inherit" w:hAnsi="inherit" w:cs="Helvetica"/>
                <w:color w:val="555555"/>
              </w:rPr>
              <w:br/>
            </w:r>
            <w:r>
              <w:rPr>
                <w:rFonts w:ascii="inherit" w:hAnsi="inherit" w:cs="Helvetica"/>
                <w:color w:val="555555"/>
              </w:rPr>
              <w:t>认证</w:t>
            </w:r>
            <w:proofErr w:type="spellStart"/>
            <w:r>
              <w:rPr>
                <w:rFonts w:ascii="inherit" w:hAnsi="inherit" w:cs="Helvetica"/>
                <w:color w:val="555555"/>
              </w:rPr>
              <w:t>jetbrains</w:t>
            </w:r>
            <w:proofErr w:type="spellEnd"/>
            <w:r>
              <w:rPr>
                <w:rFonts w:ascii="inherit" w:hAnsi="inherit" w:cs="Helvetica"/>
                <w:color w:val="555555"/>
              </w:rPr>
              <w:t>系列</w:t>
            </w:r>
            <w:r>
              <w:rPr>
                <w:rFonts w:ascii="inherit" w:hAnsi="inherit" w:cs="Helvetica"/>
                <w:color w:val="555555"/>
              </w:rPr>
              <w:t>ide</w:t>
            </w:r>
            <w:r>
              <w:rPr>
                <w:rFonts w:ascii="inherit" w:hAnsi="inherit" w:cs="Helvetica"/>
                <w:color w:val="555555"/>
              </w:rPr>
              <w:t>时点选</w:t>
            </w:r>
            <w:r>
              <w:rPr>
                <w:rStyle w:val="HTML"/>
                <w:rFonts w:ascii="Consolas" w:hAnsi="Consolas"/>
                <w:color w:val="333333"/>
                <w:bdr w:val="single" w:sz="2" w:space="0" w:color="DFDFDF" w:frame="1"/>
                <w:shd w:val="clear" w:color="auto" w:fill="F8F8F8"/>
              </w:rPr>
              <w:t>license</w:t>
            </w:r>
            <w:r>
              <w:rPr>
                <w:rFonts w:ascii="inherit" w:hAnsi="inherit" w:cs="Helvetica"/>
                <w:color w:val="555555"/>
              </w:rPr>
              <w:t xml:space="preserve">, </w:t>
            </w:r>
            <w:r>
              <w:rPr>
                <w:rFonts w:ascii="inherit" w:hAnsi="inherit" w:cs="Helvetica"/>
                <w:color w:val="555555"/>
              </w:rPr>
              <w:t>并填写</w:t>
            </w:r>
            <w:r>
              <w:rPr>
                <w:rStyle w:val="HTML"/>
                <w:rFonts w:ascii="Consolas" w:hAnsi="Consolas"/>
                <w:color w:val="333333"/>
                <w:bdr w:val="single" w:sz="2" w:space="0" w:color="DFDFDF" w:frame="1"/>
                <w:shd w:val="clear" w:color="auto" w:fill="F8F8F8"/>
              </w:rPr>
              <w:t>http://127.0.0.1:20701</w:t>
            </w:r>
            <w:r>
              <w:rPr>
                <w:rFonts w:ascii="inherit" w:hAnsi="inherit" w:cs="Helvetica"/>
                <w:color w:val="555555"/>
              </w:rPr>
              <w:t>.</w:t>
            </w:r>
            <w:r>
              <w:rPr>
                <w:rFonts w:ascii="inherit" w:hAnsi="inherit" w:cs="Helvetica"/>
                <w:color w:val="555555"/>
              </w:rPr>
              <w:br/>
            </w:r>
            <w:r>
              <w:rPr>
                <w:rFonts w:ascii="inherit" w:hAnsi="inherit" w:cs="Helvetica"/>
                <w:color w:val="555555"/>
              </w:rPr>
              <w:t>如果要提供服务给团队使用，记得把</w:t>
            </w:r>
            <w:r>
              <w:rPr>
                <w:rStyle w:val="HTML"/>
                <w:rFonts w:ascii="Consolas" w:hAnsi="Consolas"/>
                <w:color w:val="333333"/>
                <w:bdr w:val="single" w:sz="2" w:space="0" w:color="DFDFDF" w:frame="1"/>
                <w:shd w:val="clear" w:color="auto" w:fill="F8F8F8"/>
              </w:rPr>
              <w:t>127.0.0.1</w:t>
            </w:r>
            <w:r>
              <w:rPr>
                <w:rStyle w:val="apple-converted-space"/>
                <w:rFonts w:ascii="inherit" w:hAnsi="inherit" w:cs="Helvetica"/>
                <w:color w:val="555555"/>
              </w:rPr>
              <w:t> </w:t>
            </w:r>
            <w:r>
              <w:rPr>
                <w:rFonts w:ascii="inherit" w:hAnsi="inherit" w:cs="Helvetica"/>
                <w:color w:val="555555"/>
              </w:rPr>
              <w:t>替换为</w:t>
            </w:r>
            <w:r>
              <w:rPr>
                <w:rFonts w:ascii="inherit" w:hAnsi="inherit" w:cs="Helvetica"/>
                <w:color w:val="555555"/>
              </w:rPr>
              <w:t xml:space="preserve"> </w:t>
            </w:r>
            <w:r>
              <w:rPr>
                <w:rFonts w:ascii="inherit" w:hAnsi="inherit" w:cs="Helvetica"/>
                <w:color w:val="555555"/>
              </w:rPr>
              <w:t>相应的外网</w:t>
            </w:r>
            <w:proofErr w:type="spellStart"/>
            <w:r>
              <w:rPr>
                <w:rFonts w:ascii="inherit" w:hAnsi="inherit" w:cs="Helvetica"/>
                <w:color w:val="555555"/>
              </w:rPr>
              <w:t>ip</w:t>
            </w:r>
            <w:proofErr w:type="spellEnd"/>
            <w:r>
              <w:rPr>
                <w:rFonts w:ascii="inherit" w:hAnsi="inherit" w:cs="Helvetica"/>
                <w:color w:val="555555"/>
              </w:rPr>
              <w:t>。</w:t>
            </w:r>
          </w:p>
          <w:p w:rsidR="006619B4" w:rsidRDefault="006619B4" w:rsidP="006619B4">
            <w:pPr>
              <w:pStyle w:val="2"/>
              <w:rPr>
                <w:rFonts w:ascii="Helvetica" w:hAnsi="Helvetica" w:cs="Helvetica"/>
                <w:b w:val="0"/>
                <w:bCs w:val="0"/>
                <w:color w:val="147698"/>
              </w:rPr>
            </w:pPr>
            <w:r>
              <w:rPr>
                <w:rFonts w:ascii="Helvetica" w:hAnsi="Helvetica" w:cs="Helvetica"/>
                <w:b w:val="0"/>
                <w:bCs w:val="0"/>
                <w:color w:val="147698"/>
              </w:rPr>
              <w:t>临时认证搭建</w:t>
            </w:r>
          </w:p>
          <w:p w:rsidR="006619B4" w:rsidRDefault="006619B4" w:rsidP="006619B4">
            <w:pPr>
              <w:pStyle w:val="HTML0"/>
              <w:rPr>
                <w:rStyle w:val="HTML"/>
                <w:rFonts w:ascii="Consolas" w:hAnsi="Consolas"/>
                <w:color w:val="333333"/>
                <w:bdr w:val="single" w:sz="2" w:space="0" w:color="DFDFDF" w:frame="1"/>
                <w:shd w:val="clear" w:color="auto" w:fill="F8F8F8"/>
              </w:rPr>
            </w:pPr>
            <w:proofErr w:type="spellStart"/>
            <w:r>
              <w:rPr>
                <w:rStyle w:val="HTML"/>
                <w:rFonts w:ascii="Consolas" w:hAnsi="Consolas"/>
                <w:color w:val="333333"/>
                <w:bdr w:val="single" w:sz="2" w:space="0" w:color="DFDFDF" w:frame="1"/>
                <w:shd w:val="clear" w:color="auto" w:fill="F8F8F8"/>
              </w:rPr>
              <w:t>docker</w:t>
            </w:r>
            <w:proofErr w:type="spellEnd"/>
            <w:r>
              <w:rPr>
                <w:rStyle w:val="HTML"/>
                <w:rFonts w:ascii="Consolas" w:hAnsi="Consolas"/>
                <w:color w:val="333333"/>
                <w:bdr w:val="single" w:sz="2" w:space="0" w:color="DFDFDF" w:frame="1"/>
                <w:shd w:val="clear" w:color="auto" w:fill="F8F8F8"/>
              </w:rPr>
              <w:t xml:space="preserve"> run -it --</w:t>
            </w:r>
            <w:proofErr w:type="spellStart"/>
            <w:r>
              <w:rPr>
                <w:rStyle w:val="HTML"/>
                <w:rFonts w:ascii="Consolas" w:hAnsi="Consolas"/>
                <w:color w:val="333333"/>
                <w:bdr w:val="single" w:sz="2" w:space="0" w:color="DFDFDF" w:frame="1"/>
                <w:shd w:val="clear" w:color="auto" w:fill="F8F8F8"/>
              </w:rPr>
              <w:t>rm</w:t>
            </w:r>
            <w:proofErr w:type="spellEnd"/>
            <w:r>
              <w:rPr>
                <w:rStyle w:val="HTML"/>
                <w:rFonts w:ascii="Consolas" w:hAnsi="Consolas"/>
                <w:color w:val="333333"/>
                <w:bdr w:val="single" w:sz="2" w:space="0" w:color="DFDFDF" w:frame="1"/>
                <w:shd w:val="clear" w:color="auto" w:fill="F8F8F8"/>
              </w:rPr>
              <w:t xml:space="preserve"> -p 20701:20701 woailuoli993/</w:t>
            </w:r>
            <w:proofErr w:type="spellStart"/>
            <w:r>
              <w:rPr>
                <w:rStyle w:val="HTML"/>
                <w:rFonts w:ascii="Consolas" w:hAnsi="Consolas"/>
                <w:color w:val="333333"/>
                <w:bdr w:val="single" w:sz="2" w:space="0" w:color="DFDFDF" w:frame="1"/>
                <w:shd w:val="clear" w:color="auto" w:fill="F8F8F8"/>
              </w:rPr>
              <w:t>jblse:latest</w:t>
            </w:r>
            <w:proofErr w:type="spellEnd"/>
          </w:p>
          <w:p w:rsidR="006619B4" w:rsidRDefault="006619B4" w:rsidP="006619B4">
            <w:pPr>
              <w:pStyle w:val="2"/>
              <w:rPr>
                <w:rFonts w:ascii="Helvetica" w:hAnsi="Helvetica" w:cs="Helvetica"/>
                <w:b w:val="0"/>
                <w:bCs w:val="0"/>
                <w:color w:val="147698"/>
              </w:rPr>
            </w:pPr>
            <w:proofErr w:type="gramStart"/>
            <w:r>
              <w:rPr>
                <w:rFonts w:ascii="Helvetica" w:hAnsi="Helvetica" w:cs="Helvetica"/>
                <w:b w:val="0"/>
                <w:bCs w:val="0"/>
                <w:color w:val="147698"/>
              </w:rPr>
              <w:t>version</w:t>
            </w:r>
            <w:proofErr w:type="gramEnd"/>
            <w:r>
              <w:rPr>
                <w:rFonts w:ascii="Helvetica" w:hAnsi="Helvetica" w:cs="Helvetica"/>
                <w:b w:val="0"/>
                <w:bCs w:val="0"/>
                <w:color w:val="147698"/>
              </w:rPr>
              <w:t xml:space="preserve"> 0.2.0</w:t>
            </w:r>
          </w:p>
          <w:p w:rsidR="006619B4" w:rsidRDefault="006619B4" w:rsidP="006619B4">
            <w:pPr>
              <w:pStyle w:val="a5"/>
              <w:rPr>
                <w:rFonts w:ascii="inherit" w:hAnsi="inherit" w:cs="Helvetica" w:hint="eastAsia"/>
                <w:color w:val="555555"/>
              </w:rPr>
            </w:pPr>
            <w:r>
              <w:rPr>
                <w:rFonts w:ascii="inherit" w:hAnsi="inherit" w:cs="Helvetica"/>
                <w:color w:val="555555"/>
              </w:rPr>
              <w:t>增加了自定义认证用户名参数。</w:t>
            </w:r>
          </w:p>
          <w:p w:rsidR="006619B4" w:rsidRDefault="006619B4" w:rsidP="006619B4">
            <w:pPr>
              <w:pStyle w:val="3"/>
              <w:rPr>
                <w:rFonts w:ascii="Helvetica" w:hAnsi="Helvetica" w:cs="Helvetica"/>
                <w:b w:val="0"/>
                <w:bCs w:val="0"/>
                <w:color w:val="147698"/>
              </w:rPr>
            </w:pPr>
            <w:proofErr w:type="gramStart"/>
            <w:r>
              <w:rPr>
                <w:rFonts w:ascii="Helvetica" w:hAnsi="Helvetica" w:cs="Helvetica"/>
                <w:b w:val="0"/>
                <w:bCs w:val="0"/>
                <w:color w:val="147698"/>
              </w:rPr>
              <w:lastRenderedPageBreak/>
              <w:t>usage</w:t>
            </w:r>
            <w:proofErr w:type="gramEnd"/>
          </w:p>
          <w:p w:rsidR="006619B4" w:rsidRDefault="006619B4" w:rsidP="006619B4">
            <w:pPr>
              <w:widowControl/>
              <w:numPr>
                <w:ilvl w:val="0"/>
                <w:numId w:val="2"/>
              </w:numPr>
              <w:jc w:val="left"/>
              <w:rPr>
                <w:rFonts w:ascii="inherit" w:hAnsi="inherit" w:cs="Helvetica" w:hint="eastAsia"/>
                <w:color w:val="555555"/>
              </w:rPr>
            </w:pPr>
            <w:proofErr w:type="spellStart"/>
            <w:r>
              <w:rPr>
                <w:rStyle w:val="HTML"/>
                <w:rFonts w:ascii="Consolas" w:hAnsi="Consolas"/>
                <w:color w:val="333333"/>
                <w:bdr w:val="single" w:sz="2" w:space="0" w:color="DFDFDF" w:frame="1"/>
                <w:shd w:val="clear" w:color="auto" w:fill="F8F8F8"/>
              </w:rPr>
              <w:t>docker</w:t>
            </w:r>
            <w:proofErr w:type="spellEnd"/>
            <w:r>
              <w:rPr>
                <w:rStyle w:val="HTML"/>
                <w:rFonts w:ascii="Consolas" w:hAnsi="Consolas"/>
                <w:color w:val="333333"/>
                <w:bdr w:val="single" w:sz="2" w:space="0" w:color="DFDFDF" w:frame="1"/>
                <w:shd w:val="clear" w:color="auto" w:fill="F8F8F8"/>
              </w:rPr>
              <w:t xml:space="preserve"> pull woailuoli993/jblse:0.2.0</w:t>
            </w:r>
          </w:p>
          <w:p w:rsidR="006619B4" w:rsidRDefault="006619B4" w:rsidP="006619B4">
            <w:pPr>
              <w:pStyle w:val="a5"/>
              <w:numPr>
                <w:ilvl w:val="0"/>
                <w:numId w:val="3"/>
              </w:numPr>
              <w:rPr>
                <w:rFonts w:ascii="inherit" w:hAnsi="inherit" w:cs="Helvetica" w:hint="eastAsia"/>
                <w:color w:val="555555"/>
              </w:rPr>
            </w:pPr>
            <w:r>
              <w:rPr>
                <w:rFonts w:ascii="inherit" w:hAnsi="inherit" w:cs="Helvetica"/>
                <w:color w:val="555555"/>
              </w:rPr>
              <w:t>使用默认认证用户名</w:t>
            </w:r>
          </w:p>
          <w:p w:rsidR="006619B4" w:rsidRDefault="006619B4" w:rsidP="006619B4">
            <w:pPr>
              <w:pStyle w:val="HTML0"/>
              <w:numPr>
                <w:ilvl w:val="0"/>
                <w:numId w:val="3"/>
              </w:numPr>
              <w:tabs>
                <w:tab w:val="clear" w:pos="720"/>
              </w:tabs>
              <w:rPr>
                <w:rStyle w:val="HTML"/>
                <w:rFonts w:ascii="Consolas" w:hAnsi="Consolas"/>
                <w:color w:val="333333"/>
                <w:bdr w:val="single" w:sz="2" w:space="0" w:color="DFDFDF" w:frame="1"/>
                <w:shd w:val="clear" w:color="auto" w:fill="F8F8F8"/>
              </w:rPr>
            </w:pPr>
            <w:proofErr w:type="spellStart"/>
            <w:r>
              <w:rPr>
                <w:rStyle w:val="HTML"/>
                <w:rFonts w:ascii="Consolas" w:hAnsi="Consolas"/>
                <w:color w:val="333333"/>
                <w:bdr w:val="single" w:sz="2" w:space="0" w:color="DFDFDF" w:frame="1"/>
                <w:shd w:val="clear" w:color="auto" w:fill="F8F8F8"/>
              </w:rPr>
              <w:t>docker</w:t>
            </w:r>
            <w:proofErr w:type="spellEnd"/>
            <w:r>
              <w:rPr>
                <w:rStyle w:val="HTML"/>
                <w:rFonts w:ascii="Consolas" w:hAnsi="Consolas"/>
                <w:color w:val="333333"/>
                <w:bdr w:val="single" w:sz="2" w:space="0" w:color="DFDFDF" w:frame="1"/>
                <w:shd w:val="clear" w:color="auto" w:fill="F8F8F8"/>
              </w:rPr>
              <w:t xml:space="preserve"> run -d --name="</w:t>
            </w:r>
            <w:proofErr w:type="spellStart"/>
            <w:r>
              <w:rPr>
                <w:rStyle w:val="HTML"/>
                <w:rFonts w:ascii="Consolas" w:hAnsi="Consolas"/>
                <w:color w:val="333333"/>
                <w:bdr w:val="single" w:sz="2" w:space="0" w:color="DFDFDF" w:frame="1"/>
                <w:shd w:val="clear" w:color="auto" w:fill="F8F8F8"/>
              </w:rPr>
              <w:t>jblse</w:t>
            </w:r>
            <w:proofErr w:type="spellEnd"/>
            <w:r>
              <w:rPr>
                <w:rStyle w:val="HTML"/>
                <w:rFonts w:ascii="Consolas" w:hAnsi="Consolas"/>
                <w:color w:val="333333"/>
                <w:bdr w:val="single" w:sz="2" w:space="0" w:color="DFDFDF" w:frame="1"/>
                <w:shd w:val="clear" w:color="auto" w:fill="F8F8F8"/>
              </w:rPr>
              <w:t>" -p 20701:20701 woailuoli993/jblse:0.2.0</w:t>
            </w:r>
          </w:p>
          <w:p w:rsidR="006619B4" w:rsidRDefault="006619B4" w:rsidP="006619B4">
            <w:pPr>
              <w:pStyle w:val="a5"/>
              <w:numPr>
                <w:ilvl w:val="0"/>
                <w:numId w:val="3"/>
              </w:numPr>
              <w:rPr>
                <w:rFonts w:ascii="inherit" w:hAnsi="inherit" w:cs="Helvetica" w:hint="eastAsia"/>
                <w:color w:val="555555"/>
              </w:rPr>
            </w:pPr>
            <w:r>
              <w:rPr>
                <w:rFonts w:ascii="inherit" w:hAnsi="inherit" w:cs="Helvetica"/>
                <w:color w:val="555555"/>
              </w:rPr>
              <w:t>使用自定义用户名</w:t>
            </w:r>
          </w:p>
          <w:p w:rsidR="006619B4" w:rsidRDefault="006619B4" w:rsidP="006619B4">
            <w:pPr>
              <w:pStyle w:val="HTML0"/>
              <w:numPr>
                <w:ilvl w:val="0"/>
                <w:numId w:val="3"/>
              </w:numPr>
              <w:tabs>
                <w:tab w:val="clear" w:pos="720"/>
              </w:tabs>
              <w:rPr>
                <w:rStyle w:val="HTML"/>
                <w:rFonts w:ascii="Consolas" w:hAnsi="Consolas"/>
                <w:color w:val="333333"/>
                <w:bdr w:val="single" w:sz="2" w:space="0" w:color="DFDFDF" w:frame="1"/>
                <w:shd w:val="clear" w:color="auto" w:fill="F8F8F8"/>
              </w:rPr>
            </w:pPr>
            <w:proofErr w:type="spellStart"/>
            <w:r>
              <w:rPr>
                <w:rStyle w:val="HTML"/>
                <w:rFonts w:ascii="Consolas" w:hAnsi="Consolas"/>
                <w:color w:val="333333"/>
                <w:bdr w:val="single" w:sz="2" w:space="0" w:color="DFDFDF" w:frame="1"/>
                <w:shd w:val="clear" w:color="auto" w:fill="F8F8F8"/>
              </w:rPr>
              <w:t>docker</w:t>
            </w:r>
            <w:proofErr w:type="spellEnd"/>
            <w:r>
              <w:rPr>
                <w:rStyle w:val="HTML"/>
                <w:rFonts w:ascii="Consolas" w:hAnsi="Consolas"/>
                <w:color w:val="333333"/>
                <w:bdr w:val="single" w:sz="2" w:space="0" w:color="DFDFDF" w:frame="1"/>
                <w:shd w:val="clear" w:color="auto" w:fill="F8F8F8"/>
              </w:rPr>
              <w:t xml:space="preserve"> run -d --name="</w:t>
            </w:r>
            <w:proofErr w:type="spellStart"/>
            <w:r>
              <w:rPr>
                <w:rStyle w:val="HTML"/>
                <w:rFonts w:ascii="Consolas" w:hAnsi="Consolas"/>
                <w:color w:val="333333"/>
                <w:bdr w:val="single" w:sz="2" w:space="0" w:color="DFDFDF" w:frame="1"/>
                <w:shd w:val="clear" w:color="auto" w:fill="F8F8F8"/>
              </w:rPr>
              <w:t>jblse</w:t>
            </w:r>
            <w:proofErr w:type="spellEnd"/>
            <w:r>
              <w:rPr>
                <w:rStyle w:val="HTML"/>
                <w:rFonts w:ascii="Consolas" w:hAnsi="Consolas"/>
                <w:color w:val="333333"/>
                <w:bdr w:val="single" w:sz="2" w:space="0" w:color="DFDFDF" w:frame="1"/>
                <w:shd w:val="clear" w:color="auto" w:fill="F8F8F8"/>
              </w:rPr>
              <w:t xml:space="preserve">" -p 20701:20701 woailuoli993/jblse:0.2.0 -u </w:t>
            </w:r>
            <w:proofErr w:type="spellStart"/>
            <w:r>
              <w:rPr>
                <w:rStyle w:val="HTML"/>
                <w:rFonts w:ascii="Consolas" w:hAnsi="Consolas"/>
                <w:color w:val="333333"/>
                <w:bdr w:val="single" w:sz="2" w:space="0" w:color="DFDFDF" w:frame="1"/>
                <w:shd w:val="clear" w:color="auto" w:fill="F8F8F8"/>
              </w:rPr>
              <w:t>coldplay</w:t>
            </w:r>
            <w:proofErr w:type="spellEnd"/>
          </w:p>
          <w:p w:rsidR="006619B4" w:rsidRDefault="006619B4" w:rsidP="006619B4">
            <w:pPr>
              <w:pStyle w:val="a5"/>
              <w:ind w:left="720"/>
              <w:rPr>
                <w:rFonts w:ascii="inherit" w:hAnsi="inherit" w:cs="Helvetica" w:hint="eastAsia"/>
                <w:color w:val="555555"/>
              </w:rPr>
            </w:pPr>
            <w:r>
              <w:rPr>
                <w:rFonts w:ascii="inherit" w:hAnsi="inherit" w:cs="Helvetica"/>
                <w:color w:val="555555"/>
              </w:rPr>
              <w:t>以上命令建立了一个认证用户名为</w:t>
            </w:r>
            <w:proofErr w:type="spellStart"/>
            <w:r>
              <w:rPr>
                <w:rStyle w:val="HTML"/>
                <w:rFonts w:ascii="Consolas" w:hAnsi="Consolas"/>
                <w:color w:val="333333"/>
                <w:bdr w:val="single" w:sz="2" w:space="0" w:color="DFDFDF" w:frame="1"/>
                <w:shd w:val="clear" w:color="auto" w:fill="F8F8F8"/>
              </w:rPr>
              <w:t>coldplay</w:t>
            </w:r>
            <w:proofErr w:type="spellEnd"/>
            <w:r>
              <w:rPr>
                <w:rFonts w:ascii="inherit" w:hAnsi="inherit" w:cs="Helvetica"/>
                <w:color w:val="555555"/>
              </w:rPr>
              <w:t>的认证服务。</w:t>
            </w:r>
          </w:p>
          <w:p w:rsidR="006619B4" w:rsidRDefault="006619B4" w:rsidP="006619B4">
            <w:pPr>
              <w:pStyle w:val="a5"/>
              <w:rPr>
                <w:rFonts w:ascii="inherit" w:hAnsi="inherit" w:cs="Helvetica" w:hint="eastAsia"/>
                <w:color w:val="3DBAE5"/>
              </w:rPr>
            </w:pPr>
            <w:r>
              <w:rPr>
                <w:rFonts w:ascii="inherit" w:hAnsi="inherit" w:cs="Helvetica"/>
                <w:color w:val="3DBAE5"/>
              </w:rPr>
              <w:t>如果不想用这个端口，</w:t>
            </w:r>
            <w:r>
              <w:rPr>
                <w:rStyle w:val="apple-converted-space"/>
                <w:rFonts w:ascii="inherit" w:hAnsi="inherit" w:cs="Helvetica"/>
                <w:color w:val="3DBAE5"/>
              </w:rPr>
              <w:t> </w:t>
            </w:r>
            <w:r>
              <w:rPr>
                <w:rStyle w:val="HTML"/>
                <w:rFonts w:ascii="Consolas" w:hAnsi="Consolas"/>
                <w:color w:val="333333"/>
                <w:bdr w:val="single" w:sz="2" w:space="0" w:color="DFDFDF" w:frame="1"/>
                <w:shd w:val="clear" w:color="auto" w:fill="F8F8F8"/>
              </w:rPr>
              <w:t>-p</w:t>
            </w:r>
            <w:r>
              <w:rPr>
                <w:rStyle w:val="apple-converted-space"/>
                <w:rFonts w:ascii="inherit" w:hAnsi="inherit" w:cs="Helvetica"/>
                <w:color w:val="3DBAE5"/>
              </w:rPr>
              <w:t> </w:t>
            </w:r>
            <w:r>
              <w:rPr>
                <w:rFonts w:ascii="inherit" w:hAnsi="inherit" w:cs="Helvetica"/>
                <w:color w:val="3DBAE5"/>
              </w:rPr>
              <w:t>后面的</w:t>
            </w:r>
            <w:r>
              <w:rPr>
                <w:rFonts w:ascii="inherit" w:hAnsi="inherit" w:cs="Helvetica"/>
                <w:color w:val="3DBAE5"/>
              </w:rPr>
              <w:t xml:space="preserve"> </w:t>
            </w:r>
            <w:r>
              <w:rPr>
                <w:rFonts w:ascii="inherit" w:hAnsi="inherit" w:cs="Helvetica"/>
                <w:color w:val="3DBAE5"/>
              </w:rPr>
              <w:t>第一个</w:t>
            </w:r>
            <w:r>
              <w:rPr>
                <w:rFonts w:ascii="inherit" w:hAnsi="inherit" w:cs="Helvetica"/>
                <w:color w:val="3DBAE5"/>
              </w:rPr>
              <w:t xml:space="preserve">20701 </w:t>
            </w:r>
            <w:r>
              <w:rPr>
                <w:rFonts w:ascii="inherit" w:hAnsi="inherit" w:cs="Helvetica"/>
                <w:color w:val="3DBAE5"/>
              </w:rPr>
              <w:t>也可以修改成别的。</w:t>
            </w:r>
          </w:p>
          <w:p w:rsidR="006619B4" w:rsidRPr="006619B4" w:rsidRDefault="006619B4" w:rsidP="00A9686B"/>
        </w:tc>
      </w:tr>
    </w:tbl>
    <w:p w:rsidR="00C9117D" w:rsidRDefault="00C9117D" w:rsidP="00A9686B"/>
    <w:p w:rsidR="00A9686B" w:rsidRPr="00A9686B" w:rsidRDefault="00A9686B" w:rsidP="00A9686B"/>
    <w:p w:rsidR="008565DC" w:rsidRDefault="008565DC" w:rsidP="00402576">
      <w:pPr>
        <w:pStyle w:val="2"/>
        <w:numPr>
          <w:ilvl w:val="1"/>
          <w:numId w:val="1"/>
        </w:numPr>
      </w:pPr>
      <w:r>
        <w:rPr>
          <w:rFonts w:hint="eastAsia"/>
        </w:rPr>
        <w:t xml:space="preserve">Web </w:t>
      </w:r>
      <w:r>
        <w:rPr>
          <w:rFonts w:hint="eastAsia"/>
        </w:rPr>
        <w:t>框架</w:t>
      </w:r>
    </w:p>
    <w:p w:rsidR="00202170" w:rsidRDefault="00202170" w:rsidP="008565DC">
      <w:pPr>
        <w:rPr>
          <w:rFonts w:hint="eastAsia"/>
        </w:rPr>
      </w:pPr>
      <w:r>
        <w:t>各种框架介绍：</w:t>
      </w:r>
    </w:p>
    <w:p w:rsidR="008565DC" w:rsidRDefault="008565DC" w:rsidP="008565DC">
      <w:hyperlink r:id="rId12" w:history="1">
        <w:r w:rsidRPr="00584E3E">
          <w:rPr>
            <w:rStyle w:val="a3"/>
          </w:rPr>
          <w:t>http://www.cnblogs.com/lhb25/p/10-best-node-js-mvc-frameworks.html</w:t>
        </w:r>
      </w:hyperlink>
    </w:p>
    <w:p w:rsidR="008565DC" w:rsidRDefault="00E76C02" w:rsidP="008565DC">
      <w:hyperlink r:id="rId13" w:history="1">
        <w:r w:rsidRPr="00584E3E">
          <w:rPr>
            <w:rStyle w:val="a3"/>
          </w:rPr>
          <w:t>http://ourjs.com/detail/15%E4%B8%AA%E6%9C%80%E5%A5%BD%E7%94%A8%E7%9A%84node-js%E5%90%8E%E7%AB%AF%E6%A1%86%E6%9E%B6</w:t>
        </w:r>
      </w:hyperlink>
    </w:p>
    <w:p w:rsidR="00E76C02" w:rsidRDefault="00E76C02" w:rsidP="008565DC">
      <w:hyperlink r:id="rId14" w:history="1">
        <w:r w:rsidRPr="00584E3E">
          <w:rPr>
            <w:rStyle w:val="a3"/>
          </w:rPr>
          <w:t>http://www.techweb.com.cn/network/system/2015-12-11/2240069.shtml</w:t>
        </w:r>
      </w:hyperlink>
    </w:p>
    <w:p w:rsidR="00B8796C" w:rsidRDefault="00B8796C" w:rsidP="008565DC">
      <w:hyperlink r:id="rId15" w:history="1">
        <w:r w:rsidRPr="00584E3E">
          <w:rPr>
            <w:rStyle w:val="a3"/>
          </w:rPr>
          <w:t>http://www.csdn.net/article/2014-03-25/2818964-web-application-frameworks-for-node-js</w:t>
        </w:r>
      </w:hyperlink>
    </w:p>
    <w:p w:rsidR="00B8796C" w:rsidRDefault="00B8796C" w:rsidP="008565DC"/>
    <w:p w:rsidR="00817569" w:rsidRDefault="00817569" w:rsidP="00402576">
      <w:pPr>
        <w:pStyle w:val="2"/>
        <w:numPr>
          <w:ilvl w:val="1"/>
          <w:numId w:val="1"/>
        </w:numPr>
      </w:pPr>
      <w:r>
        <w:rPr>
          <w:rFonts w:hint="eastAsia"/>
        </w:rPr>
        <w:t>Express</w:t>
      </w:r>
    </w:p>
    <w:p w:rsidR="006949B0" w:rsidRDefault="00831C51" w:rsidP="00B61A5C">
      <w:hyperlink r:id="rId16" w:history="1">
        <w:r w:rsidR="006949B0" w:rsidRPr="00014B95">
          <w:rPr>
            <w:rStyle w:val="a3"/>
          </w:rPr>
          <w:t>https://www.npmjs.com/package/express-generator</w:t>
        </w:r>
      </w:hyperlink>
    </w:p>
    <w:p w:rsidR="006949B0" w:rsidRDefault="008D562E" w:rsidP="00B61A5C">
      <w:proofErr w:type="spellStart"/>
      <w:proofErr w:type="gramStart"/>
      <w:r w:rsidRPr="008D562E">
        <w:t>npm</w:t>
      </w:r>
      <w:proofErr w:type="spellEnd"/>
      <w:proofErr w:type="gramEnd"/>
      <w:r w:rsidRPr="008D562E">
        <w:t xml:space="preserve"> </w:t>
      </w:r>
      <w:proofErr w:type="spellStart"/>
      <w:r w:rsidRPr="008D562E">
        <w:t>i</w:t>
      </w:r>
      <w:proofErr w:type="spellEnd"/>
      <w:r w:rsidRPr="008D562E">
        <w:t xml:space="preserve"> -g express-generator</w:t>
      </w:r>
    </w:p>
    <w:p w:rsidR="00442E20" w:rsidRDefault="00442E20" w:rsidP="00B61A5C"/>
    <w:p w:rsidR="00B514C5" w:rsidRDefault="00442E20" w:rsidP="00B61A5C">
      <w:hyperlink r:id="rId17" w:history="1">
        <w:r w:rsidRPr="00584E3E">
          <w:rPr>
            <w:rStyle w:val="a3"/>
          </w:rPr>
          <w:t>https://github.com/expressjs/generator</w:t>
        </w:r>
      </w:hyperlink>
      <w:r>
        <w:t xml:space="preserve">　</w:t>
      </w:r>
    </w:p>
    <w:p w:rsidR="00B514C5" w:rsidRDefault="00B514C5" w:rsidP="00B61A5C">
      <w:r>
        <w:t>中文站点：</w:t>
      </w:r>
      <w:r>
        <w:rPr>
          <w:rFonts w:hint="eastAsia"/>
        </w:rPr>
        <w:t xml:space="preserve"> </w:t>
      </w:r>
      <w:hyperlink r:id="rId18" w:history="1">
        <w:r w:rsidRPr="00584E3E">
          <w:rPr>
            <w:rStyle w:val="a3"/>
          </w:rPr>
          <w:t>http://www.expressjs.com.cn/</w:t>
        </w:r>
      </w:hyperlink>
    </w:p>
    <w:p w:rsidR="00B514C5" w:rsidRDefault="00E21530" w:rsidP="00402576">
      <w:pPr>
        <w:pStyle w:val="2"/>
        <w:numPr>
          <w:ilvl w:val="1"/>
          <w:numId w:val="1"/>
        </w:numPr>
      </w:pPr>
      <w:r>
        <w:t>AngularJS</w:t>
      </w:r>
    </w:p>
    <w:p w:rsidR="008121A3" w:rsidRPr="008121A3" w:rsidRDefault="00FB49DB" w:rsidP="008121A3">
      <w:pPr>
        <w:rPr>
          <w:rFonts w:hint="eastAsia"/>
        </w:rPr>
      </w:pPr>
      <w:r>
        <w:t>英文</w:t>
      </w:r>
      <w:r w:rsidR="005F5DD0">
        <w:t>网站：</w:t>
      </w:r>
      <w:r w:rsidR="005F5DD0">
        <w:rPr>
          <w:rFonts w:hint="eastAsia"/>
        </w:rPr>
        <w:t xml:space="preserve"> </w:t>
      </w:r>
      <w:hyperlink r:id="rId19" w:history="1">
        <w:r w:rsidR="005F5DD0" w:rsidRPr="00584E3E">
          <w:rPr>
            <w:rStyle w:val="a3"/>
          </w:rPr>
          <w:t>https://angularjs.org/</w:t>
        </w:r>
      </w:hyperlink>
      <w:r w:rsidR="005F5DD0">
        <w:t xml:space="preserve"> </w:t>
      </w:r>
    </w:p>
    <w:p w:rsidR="00E21530" w:rsidRDefault="008121A3" w:rsidP="00B61A5C">
      <w:r>
        <w:t>中文网站</w:t>
      </w:r>
      <w:r>
        <w:rPr>
          <w:rFonts w:hint="eastAsia"/>
        </w:rPr>
        <w:t>：</w:t>
      </w:r>
      <w:r w:rsidR="00EE4B4E">
        <w:rPr>
          <w:rFonts w:hint="eastAsia"/>
        </w:rPr>
        <w:t xml:space="preserve"> </w:t>
      </w:r>
      <w:hyperlink r:id="rId20" w:history="1">
        <w:r w:rsidR="00E21530" w:rsidRPr="00584E3E">
          <w:rPr>
            <w:rStyle w:val="a3"/>
          </w:rPr>
          <w:t>https://angular.cn/</w:t>
        </w:r>
      </w:hyperlink>
    </w:p>
    <w:p w:rsidR="007120AA" w:rsidRDefault="007120AA" w:rsidP="00B61A5C"/>
    <w:p w:rsidR="007120AA" w:rsidRPr="007120AA" w:rsidRDefault="007120AA" w:rsidP="00B61A5C">
      <w:pPr>
        <w:rPr>
          <w:rFonts w:hint="eastAsia"/>
        </w:rPr>
      </w:pPr>
    </w:p>
    <w:p w:rsidR="008121A3" w:rsidRDefault="008121A3" w:rsidP="00B71A1D">
      <w:proofErr w:type="spellStart"/>
      <w:r>
        <w:t>NgNice</w:t>
      </w:r>
      <w:proofErr w:type="spellEnd"/>
      <w:r w:rsidR="00B71A1D">
        <w:t xml:space="preserve">：　</w:t>
      </w:r>
      <w:r>
        <w:t>站点：</w:t>
      </w:r>
      <w:hyperlink r:id="rId21" w:history="1">
        <w:r>
          <w:rPr>
            <w:rStyle w:val="a3"/>
            <w:rFonts w:ascii="Segoe UI" w:hAnsi="Segoe UI" w:cs="Segoe UI"/>
            <w:color w:val="0366D6"/>
            <w:u w:val="none"/>
          </w:rPr>
          <w:t>http://ngnice.com/</w:t>
        </w:r>
      </w:hyperlink>
      <w:r w:rsidR="00465DA0">
        <w:t xml:space="preserve">　</w:t>
      </w:r>
      <w:proofErr w:type="spellStart"/>
      <w:r>
        <w:t>NgNice</w:t>
      </w:r>
      <w:proofErr w:type="spellEnd"/>
      <w:r>
        <w:t xml:space="preserve"> </w:t>
      </w:r>
      <w:r>
        <w:t>站点是由一批</w:t>
      </w:r>
      <w:r>
        <w:t xml:space="preserve"> Angular.js </w:t>
      </w:r>
      <w:r>
        <w:t>爱好者发起的，致力于打造一个</w:t>
      </w:r>
      <w:r>
        <w:t xml:space="preserve"> Angular.js </w:t>
      </w:r>
      <w:r>
        <w:t>的学习和经验分享平台</w:t>
      </w:r>
      <w:r w:rsidR="0077093C">
        <w:t xml:space="preserve">　　</w:t>
      </w:r>
      <w:hyperlink r:id="rId22" w:history="1">
        <w:r w:rsidR="0077093C" w:rsidRPr="00584E3E">
          <w:rPr>
            <w:rStyle w:val="a3"/>
          </w:rPr>
          <w:t>https://github.com/angular-cn/ng-nice</w:t>
        </w:r>
      </w:hyperlink>
      <w:r w:rsidR="0077093C">
        <w:t xml:space="preserve">　</w:t>
      </w:r>
    </w:p>
    <w:p w:rsidR="00C23F0C" w:rsidRPr="00402576" w:rsidRDefault="00C23F0C" w:rsidP="00402576">
      <w:pPr>
        <w:pStyle w:val="2"/>
        <w:numPr>
          <w:ilvl w:val="1"/>
          <w:numId w:val="1"/>
        </w:numPr>
      </w:pPr>
      <w:r w:rsidRPr="00402576">
        <w:lastRenderedPageBreak/>
        <w:t>框架选择</w:t>
      </w:r>
      <w:r w:rsidR="00C116E5"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16562" w:rsidTr="00C16562">
        <w:tc>
          <w:tcPr>
            <w:tcW w:w="10456" w:type="dxa"/>
          </w:tcPr>
          <w:p w:rsidR="00C16562" w:rsidRDefault="00C16562" w:rsidP="00C16562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23" w:tgtFrame="_blank" w:tooltip="Node.js知识库" w:history="1">
              <w:r>
                <w:rPr>
                  <w:rStyle w:val="a3"/>
                  <w:rFonts w:ascii="Arial" w:hAnsi="Arial" w:cs="Arial"/>
                  <w:b/>
                  <w:bCs/>
                  <w:color w:val="DF3434"/>
                  <w:sz w:val="21"/>
                  <w:szCs w:val="21"/>
                </w:rPr>
                <w:t>Node.js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非常适用于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Web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开发，但是现在无论是一个网站，还是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Web App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都已经成为包括很多不同部分，如前端、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instrText>HYPERLINK "http://lib.csdn.net/base/mysql" \o "MySQL</w:instrTex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instrText>知识库</w:instrTex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instrText>" \t "_blank"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  <w:r>
              <w:rPr>
                <w:rStyle w:val="a3"/>
                <w:rFonts w:ascii="Arial" w:hAnsi="Arial" w:cs="Arial"/>
                <w:b/>
                <w:bCs/>
                <w:color w:val="DF3434"/>
                <w:sz w:val="21"/>
                <w:szCs w:val="21"/>
              </w:rPr>
              <w:t>数据库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、业务模块、功能模块等等的大型项目，使用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Node.js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从零开始进行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Web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开发，也许大中型团队能够胜任，但对于个人和小型团队来说是不现实的。这时候框架就成为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Web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开发利器，对于个人开发来说几乎是必不可少。那么如何选择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Node.js Web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开发框架呢？</w:t>
            </w:r>
          </w:p>
          <w:p w:rsidR="00C16562" w:rsidRDefault="00C16562" w:rsidP="00C16562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首先，我们必须要弄清楚的是，我们需要的是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——</w:t>
            </w:r>
          </w:p>
          <w:p w:rsidR="00C16562" w:rsidRDefault="00C16562" w:rsidP="00C16562">
            <w:pPr>
              <w:pStyle w:val="3"/>
              <w:shd w:val="clear" w:color="auto" w:fill="FFFFFF"/>
              <w:spacing w:before="0" w:after="0"/>
              <w:rPr>
                <w:rFonts w:ascii="Arial" w:hAnsi="Arial" w:cs="Arial"/>
                <w:color w:val="000000"/>
                <w:sz w:val="27"/>
                <w:szCs w:val="27"/>
              </w:rPr>
            </w:pPr>
            <w:bookmarkStart w:id="0" w:name="t0"/>
            <w:bookmarkEnd w:id="0"/>
            <w:r>
              <w:rPr>
                <w:rFonts w:ascii="Arial" w:hAnsi="Arial" w:cs="Arial"/>
                <w:color w:val="000000"/>
              </w:rPr>
              <w:t>程序</w:t>
            </w:r>
            <w:r>
              <w:rPr>
                <w:rFonts w:ascii="Arial" w:hAnsi="Arial" w:cs="Arial"/>
                <w:color w:val="000000"/>
              </w:rPr>
              <w:t xml:space="preserve"> or </w:t>
            </w:r>
            <w:r>
              <w:rPr>
                <w:rFonts w:ascii="Arial" w:hAnsi="Arial" w:cs="Arial"/>
                <w:color w:val="000000"/>
              </w:rPr>
              <w:t>框架？</w:t>
            </w:r>
          </w:p>
          <w:p w:rsidR="00C16562" w:rsidRDefault="00C16562" w:rsidP="00C16562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程序是已经成型的应用，你需要的是为它搭建环境、添加配置，然后就可以运行起来；框架则是应用的骨架，你需要为它添加数据模型、业务逻辑，它才能成为应用，开始提供服务。</w:t>
            </w:r>
          </w:p>
          <w:p w:rsidR="00C16562" w:rsidRDefault="00C16562" w:rsidP="00C16562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事实上，对于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Web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开发来说，程序和框架的区别正越来越模糊，比如几乎妇孺皆知的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Wordpress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，它是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一个博客程序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>，但它丰富的插件以及高度的自定义能够支持很大程度上的二次开发，在这点上它比起一些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instrText>HYPERLINK "http://lib.csdn.net/base/php" \o "PHP</w:instrTex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instrText>知识库</w:instrTex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instrText>" \t "_blank"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  <w:r>
              <w:rPr>
                <w:rStyle w:val="a3"/>
                <w:rFonts w:ascii="Arial" w:hAnsi="Arial" w:cs="Arial"/>
                <w:b/>
                <w:bCs/>
                <w:color w:val="DF3434"/>
                <w:sz w:val="21"/>
                <w:szCs w:val="21"/>
              </w:rPr>
              <w:t>PHP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框架也并不逊色。我个人认为，如果重心在于提供服务而不是掌握技术，有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WordPress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这样的程序是没有必要使用框架的。</w:t>
            </w:r>
          </w:p>
          <w:p w:rsidR="00C16562" w:rsidRDefault="00C16562" w:rsidP="00C16562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可惜的是，由于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Nodejs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还很年轻，目前还没有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WordPress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这样的程序，因此目前在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Node.js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开发里，如果想做出自己想要的作品，框架是必然的选择。如果是某些特定类型的应用，可以尝试一些开源的程序，比如要用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Nodejs</w:t>
            </w:r>
            <w:proofErr w:type="spellEnd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做博客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>，有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Hexo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、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Ghost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等。</w:t>
            </w:r>
          </w:p>
          <w:p w:rsidR="00C16562" w:rsidRDefault="00C16562" w:rsidP="00C16562">
            <w:pPr>
              <w:pStyle w:val="3"/>
              <w:shd w:val="clear" w:color="auto" w:fill="FFFFFF"/>
              <w:spacing w:before="0" w:after="0"/>
              <w:rPr>
                <w:rFonts w:ascii="Arial" w:hAnsi="Arial" w:cs="Arial"/>
                <w:color w:val="000000"/>
                <w:sz w:val="27"/>
                <w:szCs w:val="27"/>
              </w:rPr>
            </w:pPr>
            <w:bookmarkStart w:id="1" w:name="t1"/>
            <w:bookmarkEnd w:id="1"/>
            <w:r>
              <w:rPr>
                <w:rFonts w:ascii="Arial" w:hAnsi="Arial" w:cs="Arial"/>
                <w:color w:val="000000"/>
              </w:rPr>
              <w:t>Node.js Web</w:t>
            </w:r>
            <w:r>
              <w:rPr>
                <w:rFonts w:ascii="Arial" w:hAnsi="Arial" w:cs="Arial"/>
                <w:color w:val="000000"/>
              </w:rPr>
              <w:t>框架有哪些？</w:t>
            </w:r>
          </w:p>
          <w:p w:rsidR="00C16562" w:rsidRDefault="00C16562" w:rsidP="00C16562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Node.js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里的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Web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框架分为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API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框架和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Web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应用框架。前者能够开发出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RESTful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的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API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，后者也能开发出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RESTful API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，但还包括模板、渲染等为前端所准备的功能。</w:t>
            </w:r>
          </w:p>
          <w:p w:rsidR="00C16562" w:rsidRDefault="00C16562" w:rsidP="00C16562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API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框架的使用场景是为跨平台应用提供统一的数据模型，而渲染由前端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客户端自行解决。目前比较知名的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API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框架有</w:t>
            </w:r>
          </w:p>
          <w:p w:rsidR="00C16562" w:rsidRDefault="00C16562" w:rsidP="00C16562">
            <w:pPr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hAnsi="Arial" w:cs="Arial"/>
                <w:color w:val="000000"/>
                <w:szCs w:val="21"/>
              </w:rPr>
            </w:pPr>
            <w:proofErr w:type="spellStart"/>
            <w:r>
              <w:rPr>
                <w:rStyle w:val="a6"/>
                <w:rFonts w:ascii="Arial" w:hAnsi="Arial" w:cs="Arial"/>
                <w:color w:val="000000"/>
                <w:szCs w:val="21"/>
              </w:rPr>
              <w:t>restify</w:t>
            </w:r>
            <w:proofErr w:type="spellEnd"/>
            <w:r>
              <w:rPr>
                <w:rFonts w:ascii="Arial" w:hAnsi="Arial" w:cs="Arial"/>
                <w:color w:val="000000"/>
                <w:szCs w:val="21"/>
              </w:rPr>
              <w:t>（</w:t>
            </w:r>
            <w:hyperlink r:id="rId24" w:tgtFrame="_blank" w:history="1">
              <w:r>
                <w:rPr>
                  <w:rStyle w:val="a3"/>
                  <w:rFonts w:ascii="Arial" w:hAnsi="Arial" w:cs="Arial"/>
                  <w:color w:val="FF9900"/>
                  <w:szCs w:val="21"/>
                </w:rPr>
                <w:t>文档</w:t>
              </w:r>
            </w:hyperlink>
            <w:r>
              <w:rPr>
                <w:rFonts w:ascii="Arial" w:hAnsi="Arial" w:cs="Arial"/>
                <w:color w:val="000000"/>
                <w:szCs w:val="21"/>
              </w:rPr>
              <w:t>、</w:t>
            </w:r>
            <w:hyperlink r:id="rId25" w:tgtFrame="_blank" w:history="1">
              <w:r>
                <w:rPr>
                  <w:rStyle w:val="a3"/>
                  <w:rFonts w:ascii="Arial" w:hAnsi="Arial" w:cs="Arial"/>
                  <w:color w:val="FF9900"/>
                  <w:szCs w:val="21"/>
                </w:rPr>
                <w:t>Github</w:t>
              </w:r>
            </w:hyperlink>
            <w:r>
              <w:rPr>
                <w:rFonts w:ascii="Arial" w:hAnsi="Arial" w:cs="Arial"/>
                <w:color w:val="000000"/>
                <w:szCs w:val="21"/>
              </w:rPr>
              <w:t>、</w:t>
            </w:r>
            <w:r>
              <w:rPr>
                <w:rFonts w:ascii="Arial" w:hAnsi="Arial" w:cs="Arial"/>
                <w:color w:val="000000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Cs w:val="21"/>
              </w:rPr>
              <w:instrText xml:space="preserve"> HYPERLINK "https://www.npmjs.org/package/restify" \t "_blank" </w:instrText>
            </w:r>
            <w:r>
              <w:rPr>
                <w:rFonts w:ascii="Arial" w:hAnsi="Arial" w:cs="Arial"/>
                <w:color w:val="000000"/>
                <w:szCs w:val="21"/>
              </w:rPr>
              <w:fldChar w:fldCharType="separate"/>
            </w:r>
            <w:r>
              <w:rPr>
                <w:rStyle w:val="a3"/>
                <w:rFonts w:ascii="Arial" w:hAnsi="Arial" w:cs="Arial"/>
                <w:color w:val="FF9900"/>
                <w:szCs w:val="21"/>
              </w:rPr>
              <w:t>NPM</w:t>
            </w:r>
            <w:r>
              <w:rPr>
                <w:rFonts w:ascii="Arial" w:hAnsi="Arial" w:cs="Arial"/>
                <w:color w:val="000000"/>
                <w:szCs w:val="21"/>
              </w:rPr>
              <w:fldChar w:fldCharType="end"/>
            </w:r>
            <w:r>
              <w:rPr>
                <w:rFonts w:ascii="Arial" w:hAnsi="Arial" w:cs="Arial"/>
                <w:color w:val="000000"/>
                <w:szCs w:val="21"/>
              </w:rPr>
              <w:t>）</w:t>
            </w:r>
          </w:p>
          <w:p w:rsidR="00C16562" w:rsidRDefault="00C16562" w:rsidP="00C16562">
            <w:pPr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Style w:val="a6"/>
                <w:rFonts w:ascii="Arial" w:hAnsi="Arial" w:cs="Arial"/>
                <w:color w:val="000000"/>
                <w:szCs w:val="21"/>
              </w:rPr>
              <w:t>ActionHero.js</w:t>
            </w:r>
            <w:r>
              <w:rPr>
                <w:rFonts w:ascii="Arial" w:hAnsi="Arial" w:cs="Arial"/>
                <w:color w:val="000000"/>
                <w:szCs w:val="21"/>
              </w:rPr>
              <w:t>（</w:t>
            </w:r>
            <w:hyperlink r:id="rId26" w:tgtFrame="_blank" w:tooltip="actionhero.js官网" w:history="1">
              <w:proofErr w:type="gramStart"/>
              <w:r>
                <w:rPr>
                  <w:rStyle w:val="a3"/>
                  <w:rFonts w:ascii="Arial" w:hAnsi="Arial" w:cs="Arial"/>
                  <w:color w:val="FF9900"/>
                  <w:szCs w:val="21"/>
                </w:rPr>
                <w:t>官网</w:t>
              </w:r>
              <w:proofErr w:type="gramEnd"/>
            </w:hyperlink>
            <w:r>
              <w:rPr>
                <w:rFonts w:ascii="Arial" w:hAnsi="Arial" w:cs="Arial"/>
                <w:color w:val="000000"/>
                <w:szCs w:val="21"/>
              </w:rPr>
              <w:t>、</w:t>
            </w:r>
            <w:hyperlink r:id="rId27" w:tgtFrame="_blank" w:history="1">
              <w:r>
                <w:rPr>
                  <w:rStyle w:val="a3"/>
                  <w:rFonts w:ascii="Arial" w:hAnsi="Arial" w:cs="Arial"/>
                  <w:color w:val="FF9900"/>
                  <w:szCs w:val="21"/>
                </w:rPr>
                <w:t>Github</w:t>
              </w:r>
            </w:hyperlink>
            <w:r>
              <w:rPr>
                <w:rFonts w:ascii="Arial" w:hAnsi="Arial" w:cs="Arial"/>
                <w:color w:val="000000"/>
                <w:szCs w:val="21"/>
              </w:rPr>
              <w:t>、</w:t>
            </w:r>
            <w:r>
              <w:rPr>
                <w:rFonts w:ascii="Arial" w:hAnsi="Arial" w:cs="Arial"/>
                <w:color w:val="000000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Cs w:val="21"/>
              </w:rPr>
              <w:instrText xml:space="preserve"> HYPERLINK "https://www.npmjs.org/package/actionhero" \t "_blank" </w:instrText>
            </w:r>
            <w:r>
              <w:rPr>
                <w:rFonts w:ascii="Arial" w:hAnsi="Arial" w:cs="Arial"/>
                <w:color w:val="000000"/>
                <w:szCs w:val="21"/>
              </w:rPr>
              <w:fldChar w:fldCharType="separate"/>
            </w:r>
            <w:r>
              <w:rPr>
                <w:rStyle w:val="a3"/>
                <w:rFonts w:ascii="Arial" w:hAnsi="Arial" w:cs="Arial"/>
                <w:color w:val="FF9900"/>
                <w:szCs w:val="21"/>
              </w:rPr>
              <w:t>NPM</w:t>
            </w:r>
            <w:r>
              <w:rPr>
                <w:rFonts w:ascii="Arial" w:hAnsi="Arial" w:cs="Arial"/>
                <w:color w:val="000000"/>
                <w:szCs w:val="21"/>
              </w:rPr>
              <w:fldChar w:fldCharType="end"/>
            </w:r>
            <w:r>
              <w:rPr>
                <w:rFonts w:ascii="Arial" w:hAnsi="Arial" w:cs="Arial"/>
                <w:color w:val="000000"/>
                <w:szCs w:val="21"/>
              </w:rPr>
              <w:t>）</w:t>
            </w:r>
          </w:p>
          <w:p w:rsidR="00C16562" w:rsidRDefault="00C16562" w:rsidP="00C16562">
            <w:pPr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hAnsi="Arial" w:cs="Arial"/>
                <w:color w:val="000000"/>
                <w:szCs w:val="21"/>
              </w:rPr>
            </w:pPr>
            <w:proofErr w:type="spellStart"/>
            <w:r>
              <w:rPr>
                <w:rStyle w:val="a6"/>
                <w:rFonts w:ascii="Arial" w:hAnsi="Arial" w:cs="Arial"/>
                <w:color w:val="000000"/>
                <w:szCs w:val="21"/>
              </w:rPr>
              <w:t>LoopBack</w:t>
            </w:r>
            <w:proofErr w:type="spellEnd"/>
            <w:r>
              <w:rPr>
                <w:rFonts w:ascii="Arial" w:hAnsi="Arial" w:cs="Arial"/>
                <w:color w:val="000000"/>
                <w:szCs w:val="21"/>
              </w:rPr>
              <w:t>（</w:t>
            </w:r>
            <w:hyperlink r:id="rId28" w:tgtFrame="_blank" w:history="1">
              <w:proofErr w:type="gramStart"/>
              <w:r>
                <w:rPr>
                  <w:rStyle w:val="a3"/>
                  <w:rFonts w:ascii="Arial" w:hAnsi="Arial" w:cs="Arial"/>
                  <w:color w:val="FF9900"/>
                  <w:szCs w:val="21"/>
                </w:rPr>
                <w:t>官网</w:t>
              </w:r>
              <w:proofErr w:type="gramEnd"/>
            </w:hyperlink>
            <w:r>
              <w:rPr>
                <w:rFonts w:ascii="Arial" w:hAnsi="Arial" w:cs="Arial"/>
                <w:color w:val="000000"/>
                <w:szCs w:val="21"/>
              </w:rPr>
              <w:t>、</w:t>
            </w:r>
            <w:hyperlink r:id="rId29" w:tgtFrame="_blank" w:history="1">
              <w:r>
                <w:rPr>
                  <w:rStyle w:val="a3"/>
                  <w:rFonts w:ascii="Arial" w:hAnsi="Arial" w:cs="Arial"/>
                  <w:color w:val="FF9900"/>
                  <w:szCs w:val="21"/>
                </w:rPr>
                <w:t>Github</w:t>
              </w:r>
            </w:hyperlink>
            <w:r>
              <w:rPr>
                <w:rFonts w:ascii="Arial" w:hAnsi="Arial" w:cs="Arial"/>
                <w:color w:val="000000"/>
                <w:szCs w:val="21"/>
              </w:rPr>
              <w:t>、</w:t>
            </w:r>
            <w:r>
              <w:rPr>
                <w:rFonts w:ascii="Arial" w:hAnsi="Arial" w:cs="Arial"/>
                <w:color w:val="000000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Cs w:val="21"/>
              </w:rPr>
              <w:instrText xml:space="preserve"> HYPERLINK "https://www.npmjs.org/package/loopback" \t "_blank" </w:instrText>
            </w:r>
            <w:r>
              <w:rPr>
                <w:rFonts w:ascii="Arial" w:hAnsi="Arial" w:cs="Arial"/>
                <w:color w:val="000000"/>
                <w:szCs w:val="21"/>
              </w:rPr>
              <w:fldChar w:fldCharType="separate"/>
            </w:r>
            <w:r>
              <w:rPr>
                <w:rStyle w:val="a3"/>
                <w:rFonts w:ascii="Arial" w:hAnsi="Arial" w:cs="Arial"/>
                <w:color w:val="FF9900"/>
                <w:szCs w:val="21"/>
              </w:rPr>
              <w:t>NPM</w:t>
            </w:r>
            <w:r>
              <w:rPr>
                <w:rFonts w:ascii="Arial" w:hAnsi="Arial" w:cs="Arial"/>
                <w:color w:val="000000"/>
                <w:szCs w:val="21"/>
              </w:rPr>
              <w:fldChar w:fldCharType="end"/>
            </w:r>
            <w:r>
              <w:rPr>
                <w:rFonts w:ascii="Arial" w:hAnsi="Arial" w:cs="Arial"/>
                <w:color w:val="000000"/>
                <w:szCs w:val="21"/>
              </w:rPr>
              <w:t>）</w:t>
            </w:r>
          </w:p>
          <w:p w:rsidR="00C16562" w:rsidRDefault="00C16562" w:rsidP="00C16562">
            <w:pPr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Style w:val="a6"/>
                <w:rFonts w:ascii="Arial" w:hAnsi="Arial" w:cs="Arial"/>
                <w:color w:val="000000"/>
                <w:szCs w:val="21"/>
              </w:rPr>
              <w:t>Fortune.js</w:t>
            </w:r>
            <w:r>
              <w:rPr>
                <w:rFonts w:ascii="Arial" w:hAnsi="Arial" w:cs="Arial"/>
                <w:color w:val="000000"/>
                <w:szCs w:val="21"/>
              </w:rPr>
              <w:t>（</w:t>
            </w:r>
            <w:hyperlink r:id="rId30" w:tgtFrame="_blank" w:history="1">
              <w:proofErr w:type="gramStart"/>
              <w:r>
                <w:rPr>
                  <w:rStyle w:val="a3"/>
                  <w:rFonts w:ascii="Arial" w:hAnsi="Arial" w:cs="Arial"/>
                  <w:color w:val="FF9900"/>
                  <w:szCs w:val="21"/>
                </w:rPr>
                <w:t>官网</w:t>
              </w:r>
              <w:proofErr w:type="gramEnd"/>
            </w:hyperlink>
            <w:r>
              <w:rPr>
                <w:rFonts w:ascii="Arial" w:hAnsi="Arial" w:cs="Arial"/>
                <w:color w:val="000000"/>
                <w:szCs w:val="21"/>
              </w:rPr>
              <w:t>、</w:t>
            </w:r>
            <w:hyperlink r:id="rId31" w:tgtFrame="_blank" w:history="1">
              <w:r>
                <w:rPr>
                  <w:rStyle w:val="a3"/>
                  <w:rFonts w:ascii="Arial" w:hAnsi="Arial" w:cs="Arial"/>
                  <w:color w:val="FF9900"/>
                  <w:szCs w:val="21"/>
                </w:rPr>
                <w:t>Github</w:t>
              </w:r>
            </w:hyperlink>
            <w:r>
              <w:rPr>
                <w:rFonts w:ascii="Arial" w:hAnsi="Arial" w:cs="Arial"/>
                <w:color w:val="000000"/>
                <w:szCs w:val="21"/>
              </w:rPr>
              <w:t>、</w:t>
            </w:r>
            <w:r>
              <w:rPr>
                <w:rFonts w:ascii="Arial" w:hAnsi="Arial" w:cs="Arial"/>
                <w:color w:val="000000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Cs w:val="21"/>
              </w:rPr>
              <w:instrText xml:space="preserve"> HYPERLINK "https://www.npmjs.org/package/fortune" \t "_blank" </w:instrText>
            </w:r>
            <w:r>
              <w:rPr>
                <w:rFonts w:ascii="Arial" w:hAnsi="Arial" w:cs="Arial"/>
                <w:color w:val="000000"/>
                <w:szCs w:val="21"/>
              </w:rPr>
              <w:fldChar w:fldCharType="separate"/>
            </w:r>
            <w:r>
              <w:rPr>
                <w:rStyle w:val="a3"/>
                <w:rFonts w:ascii="Arial" w:hAnsi="Arial" w:cs="Arial"/>
                <w:color w:val="FF9900"/>
                <w:szCs w:val="21"/>
              </w:rPr>
              <w:t>NPM</w:t>
            </w:r>
            <w:r>
              <w:rPr>
                <w:rFonts w:ascii="Arial" w:hAnsi="Arial" w:cs="Arial"/>
                <w:color w:val="000000"/>
                <w:szCs w:val="21"/>
              </w:rPr>
              <w:fldChar w:fldCharType="end"/>
            </w:r>
            <w:r>
              <w:rPr>
                <w:rFonts w:ascii="Arial" w:hAnsi="Arial" w:cs="Arial"/>
                <w:color w:val="000000"/>
                <w:szCs w:val="21"/>
              </w:rPr>
              <w:t>）</w:t>
            </w:r>
          </w:p>
          <w:p w:rsidR="00C16562" w:rsidRDefault="00C116E5" w:rsidP="00C23CAF">
            <w:pPr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hAnsi="Arial" w:cs="Arial"/>
                <w:color w:val="000000"/>
                <w:szCs w:val="21"/>
              </w:rPr>
            </w:pPr>
            <w:r w:rsidRPr="00C116E5">
              <w:rPr>
                <w:rStyle w:val="a6"/>
                <w:rFonts w:ascii="Arial" w:hAnsi="Arial" w:cs="Arial"/>
                <w:strike/>
                <w:color w:val="000000"/>
                <w:szCs w:val="21"/>
              </w:rPr>
              <w:t>Frisby</w:t>
            </w:r>
            <w:del w:id="2" w:author="Unknown">
              <w:r w:rsidR="00C16562">
                <w:rPr>
                  <w:rStyle w:val="a6"/>
                  <w:rFonts w:ascii="Arial" w:hAnsi="Arial" w:cs="Arial"/>
                  <w:color w:val="000000"/>
                  <w:szCs w:val="21"/>
                </w:rPr>
                <w:delText>Frisby</w:delText>
              </w:r>
            </w:del>
            <w:r w:rsidR="00C16562">
              <w:rPr>
                <w:rFonts w:ascii="Arial" w:hAnsi="Arial" w:cs="Arial"/>
                <w:color w:val="000000"/>
                <w:szCs w:val="21"/>
              </w:rPr>
              <w:t>（</w:t>
            </w:r>
            <w:hyperlink r:id="rId32" w:tgtFrame="_blank" w:history="1">
              <w:proofErr w:type="gramStart"/>
              <w:r w:rsidR="00C16562">
                <w:rPr>
                  <w:rStyle w:val="a3"/>
                  <w:rFonts w:ascii="Arial" w:hAnsi="Arial" w:cs="Arial"/>
                  <w:color w:val="FF9900"/>
                  <w:szCs w:val="21"/>
                </w:rPr>
                <w:t>官网</w:t>
              </w:r>
              <w:proofErr w:type="gramEnd"/>
            </w:hyperlink>
            <w:r w:rsidR="00C16562">
              <w:rPr>
                <w:rFonts w:ascii="Arial" w:hAnsi="Arial" w:cs="Arial"/>
                <w:color w:val="000000"/>
                <w:szCs w:val="21"/>
              </w:rPr>
              <w:t>、</w:t>
            </w:r>
            <w:hyperlink r:id="rId33" w:tgtFrame="_blank" w:history="1">
              <w:r w:rsidR="00C16562">
                <w:rPr>
                  <w:rStyle w:val="a3"/>
                  <w:rFonts w:ascii="Arial" w:hAnsi="Arial" w:cs="Arial"/>
                  <w:color w:val="FF9900"/>
                  <w:szCs w:val="21"/>
                </w:rPr>
                <w:t>Github</w:t>
              </w:r>
            </w:hyperlink>
            <w:r w:rsidR="00C16562">
              <w:rPr>
                <w:rFonts w:ascii="Arial" w:hAnsi="Arial" w:cs="Arial"/>
                <w:color w:val="000000"/>
                <w:szCs w:val="21"/>
              </w:rPr>
              <w:t>、</w:t>
            </w:r>
            <w:r w:rsidR="00C16562">
              <w:rPr>
                <w:rFonts w:ascii="Arial" w:hAnsi="Arial" w:cs="Arial"/>
                <w:color w:val="000000"/>
                <w:szCs w:val="21"/>
              </w:rPr>
              <w:fldChar w:fldCharType="begin"/>
            </w:r>
            <w:r w:rsidR="00C16562">
              <w:rPr>
                <w:rFonts w:ascii="Arial" w:hAnsi="Arial" w:cs="Arial"/>
                <w:color w:val="000000"/>
                <w:szCs w:val="21"/>
              </w:rPr>
              <w:instrText xml:space="preserve"> HYPERLINK "https://www.npmjs.org/package/frisby" \t "_blank" </w:instrText>
            </w:r>
            <w:r w:rsidR="00C16562">
              <w:rPr>
                <w:rFonts w:ascii="Arial" w:hAnsi="Arial" w:cs="Arial"/>
                <w:color w:val="000000"/>
                <w:szCs w:val="21"/>
              </w:rPr>
              <w:fldChar w:fldCharType="separate"/>
            </w:r>
            <w:r w:rsidR="00C16562">
              <w:rPr>
                <w:rStyle w:val="a3"/>
                <w:rFonts w:ascii="Arial" w:hAnsi="Arial" w:cs="Arial"/>
                <w:color w:val="FF9900"/>
                <w:szCs w:val="21"/>
              </w:rPr>
              <w:t>NPM</w:t>
            </w:r>
            <w:r w:rsidR="00C16562">
              <w:rPr>
                <w:rFonts w:ascii="Arial" w:hAnsi="Arial" w:cs="Arial"/>
                <w:color w:val="000000"/>
                <w:szCs w:val="21"/>
              </w:rPr>
              <w:fldChar w:fldCharType="end"/>
            </w:r>
            <w:r w:rsidR="00C16562">
              <w:rPr>
                <w:rFonts w:ascii="Arial" w:hAnsi="Arial" w:cs="Arial"/>
                <w:color w:val="000000"/>
                <w:szCs w:val="21"/>
              </w:rPr>
              <w:t>）经提醒修正，这是一个用于测试</w:t>
            </w:r>
            <w:r w:rsidR="00C16562">
              <w:rPr>
                <w:rFonts w:ascii="Arial" w:hAnsi="Arial" w:cs="Arial"/>
                <w:color w:val="000000"/>
                <w:szCs w:val="21"/>
              </w:rPr>
              <w:t>RESTful API</w:t>
            </w:r>
            <w:r w:rsidR="00C16562">
              <w:rPr>
                <w:rFonts w:ascii="Arial" w:hAnsi="Arial" w:cs="Arial"/>
                <w:color w:val="000000"/>
                <w:szCs w:val="21"/>
              </w:rPr>
              <w:t>的框架，并不是</w:t>
            </w:r>
            <w:r w:rsidR="00C16562">
              <w:rPr>
                <w:rFonts w:ascii="Arial" w:hAnsi="Arial" w:cs="Arial"/>
                <w:color w:val="000000"/>
                <w:szCs w:val="21"/>
              </w:rPr>
              <w:t>API</w:t>
            </w:r>
            <w:r w:rsidR="00C16562">
              <w:rPr>
                <w:rFonts w:ascii="Arial" w:hAnsi="Arial" w:cs="Arial"/>
                <w:color w:val="000000"/>
                <w:szCs w:val="21"/>
              </w:rPr>
              <w:t>框架。</w:t>
            </w:r>
          </w:p>
          <w:p w:rsidR="00C16562" w:rsidRDefault="00C16562" w:rsidP="00C16562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Web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应用框架顾名思义，就是为了打造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Web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应用所开发的框架。这里有两种风格的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Web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应用框架。</w:t>
            </w:r>
          </w:p>
          <w:p w:rsidR="00C16562" w:rsidRDefault="00C16562" w:rsidP="00C16562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一个是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Sinatra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风格，另一个是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Rails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风格。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Sinatra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和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Rails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都是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Ruby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语言的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Web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框架，后者的影响力更大也更为知名。这里简单的解释一下两种风格是什么意思。</w:t>
            </w:r>
          </w:p>
          <w:p w:rsidR="00C16562" w:rsidRDefault="00C16562" w:rsidP="00C16562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Sinatra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风格是指高度可配置，注重开发的自由度。代表性的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Nodejs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Web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框架有：</w:t>
            </w:r>
          </w:p>
          <w:p w:rsidR="00C16562" w:rsidRDefault="00C16562" w:rsidP="00C16562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Style w:val="a6"/>
                <w:rFonts w:ascii="Arial" w:hAnsi="Arial" w:cs="Arial"/>
                <w:color w:val="000000"/>
                <w:szCs w:val="21"/>
              </w:rPr>
              <w:t>Express</w:t>
            </w:r>
            <w:r>
              <w:rPr>
                <w:rFonts w:ascii="Arial" w:hAnsi="Arial" w:cs="Arial"/>
                <w:color w:val="000000"/>
                <w:szCs w:val="21"/>
              </w:rPr>
              <w:t>（</w:t>
            </w:r>
            <w:hyperlink r:id="rId34" w:tgtFrame="_blank" w:history="1">
              <w:proofErr w:type="gramStart"/>
              <w:r>
                <w:rPr>
                  <w:rStyle w:val="a3"/>
                  <w:rFonts w:ascii="Arial" w:hAnsi="Arial" w:cs="Arial"/>
                  <w:color w:val="FF9900"/>
                  <w:szCs w:val="21"/>
                </w:rPr>
                <w:t>官网</w:t>
              </w:r>
              <w:proofErr w:type="gramEnd"/>
            </w:hyperlink>
            <w:r>
              <w:rPr>
                <w:rFonts w:ascii="Arial" w:hAnsi="Arial" w:cs="Arial"/>
                <w:color w:val="000000"/>
                <w:szCs w:val="21"/>
              </w:rPr>
              <w:t>、</w:t>
            </w:r>
            <w:hyperlink r:id="rId35" w:tgtFrame="_blank" w:history="1">
              <w:r>
                <w:rPr>
                  <w:rStyle w:val="a3"/>
                  <w:rFonts w:ascii="Arial" w:hAnsi="Arial" w:cs="Arial"/>
                  <w:color w:val="FF9900"/>
                  <w:szCs w:val="21"/>
                </w:rPr>
                <w:t>Github</w:t>
              </w:r>
            </w:hyperlink>
            <w:r>
              <w:rPr>
                <w:rFonts w:ascii="Arial" w:hAnsi="Arial" w:cs="Arial"/>
                <w:color w:val="000000"/>
                <w:szCs w:val="21"/>
              </w:rPr>
              <w:t>、</w:t>
            </w:r>
            <w:r>
              <w:rPr>
                <w:rFonts w:ascii="Arial" w:hAnsi="Arial" w:cs="Arial"/>
                <w:color w:val="000000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Cs w:val="21"/>
              </w:rPr>
              <w:instrText xml:space="preserve"> HYPERLINK "http://npmjs.org/express" \t "_blank" </w:instrText>
            </w:r>
            <w:r>
              <w:rPr>
                <w:rFonts w:ascii="Arial" w:hAnsi="Arial" w:cs="Arial"/>
                <w:color w:val="000000"/>
                <w:szCs w:val="21"/>
              </w:rPr>
              <w:fldChar w:fldCharType="separate"/>
            </w:r>
            <w:r>
              <w:rPr>
                <w:rStyle w:val="a3"/>
                <w:rFonts w:ascii="Arial" w:hAnsi="Arial" w:cs="Arial"/>
                <w:color w:val="FF9900"/>
                <w:szCs w:val="21"/>
              </w:rPr>
              <w:t>NPM</w:t>
            </w:r>
            <w:r>
              <w:rPr>
                <w:rFonts w:ascii="Arial" w:hAnsi="Arial" w:cs="Arial"/>
                <w:color w:val="000000"/>
                <w:szCs w:val="21"/>
              </w:rPr>
              <w:fldChar w:fldCharType="end"/>
            </w:r>
            <w:r>
              <w:rPr>
                <w:rFonts w:ascii="Arial" w:hAnsi="Arial" w:cs="Arial"/>
                <w:color w:val="000000"/>
                <w:szCs w:val="21"/>
              </w:rPr>
              <w:t>）</w:t>
            </w:r>
            <w:r>
              <w:rPr>
                <w:rFonts w:ascii="Arial" w:hAnsi="Arial" w:cs="Arial"/>
                <w:color w:val="000000"/>
                <w:szCs w:val="21"/>
              </w:rPr>
              <w:t>TJ</w:t>
            </w:r>
            <w:r>
              <w:rPr>
                <w:rFonts w:ascii="Arial" w:hAnsi="Arial" w:cs="Arial"/>
                <w:color w:val="000000"/>
                <w:szCs w:val="21"/>
              </w:rPr>
              <w:t>大神开发，</w:t>
            </w:r>
            <w:r>
              <w:rPr>
                <w:rFonts w:ascii="Arial" w:hAnsi="Arial" w:cs="Arial"/>
                <w:color w:val="000000"/>
                <w:szCs w:val="21"/>
              </w:rPr>
              <w:t>Node.js</w:t>
            </w:r>
            <w:r>
              <w:rPr>
                <w:rFonts w:ascii="Arial" w:hAnsi="Arial" w:cs="Arial"/>
                <w:color w:val="000000"/>
                <w:szCs w:val="21"/>
              </w:rPr>
              <w:t>官方推荐</w:t>
            </w:r>
          </w:p>
          <w:p w:rsidR="00C16562" w:rsidRDefault="00C16562" w:rsidP="00C16562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hAnsi="Arial" w:cs="Arial"/>
                <w:color w:val="000000"/>
                <w:szCs w:val="21"/>
              </w:rPr>
            </w:pPr>
            <w:proofErr w:type="spellStart"/>
            <w:r>
              <w:rPr>
                <w:rStyle w:val="a6"/>
                <w:rFonts w:ascii="Arial" w:hAnsi="Arial" w:cs="Arial"/>
                <w:color w:val="000000"/>
                <w:szCs w:val="21"/>
              </w:rPr>
              <w:t>hapi</w:t>
            </w:r>
            <w:proofErr w:type="spellEnd"/>
            <w:r>
              <w:rPr>
                <w:rFonts w:ascii="Arial" w:hAnsi="Arial" w:cs="Arial"/>
                <w:color w:val="000000"/>
                <w:szCs w:val="21"/>
              </w:rPr>
              <w:t>（</w:t>
            </w:r>
            <w:hyperlink r:id="rId36" w:tgtFrame="_blank" w:history="1">
              <w:proofErr w:type="gramStart"/>
              <w:r>
                <w:rPr>
                  <w:rStyle w:val="a3"/>
                  <w:rFonts w:ascii="Arial" w:hAnsi="Arial" w:cs="Arial"/>
                  <w:color w:val="FF9900"/>
                  <w:szCs w:val="21"/>
                </w:rPr>
                <w:t>官网</w:t>
              </w:r>
              <w:proofErr w:type="gramEnd"/>
            </w:hyperlink>
            <w:r>
              <w:rPr>
                <w:rFonts w:ascii="Arial" w:hAnsi="Arial" w:cs="Arial"/>
                <w:color w:val="000000"/>
                <w:szCs w:val="21"/>
              </w:rPr>
              <w:t>、</w:t>
            </w:r>
            <w:r>
              <w:rPr>
                <w:rFonts w:ascii="Arial" w:hAnsi="Arial" w:cs="Arial"/>
                <w:color w:val="000000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Cs w:val="21"/>
              </w:rPr>
              <w:instrText xml:space="preserve"> HYPERLINK "http://github.com/hapijs/hapi" \t "_blank" </w:instrText>
            </w:r>
            <w:r>
              <w:rPr>
                <w:rFonts w:ascii="Arial" w:hAnsi="Arial" w:cs="Arial"/>
                <w:color w:val="000000"/>
                <w:szCs w:val="21"/>
              </w:rPr>
              <w:fldChar w:fldCharType="separate"/>
            </w:r>
            <w:r>
              <w:rPr>
                <w:rStyle w:val="a3"/>
                <w:rFonts w:ascii="Arial" w:hAnsi="Arial" w:cs="Arial"/>
                <w:color w:val="FF9900"/>
                <w:szCs w:val="21"/>
              </w:rPr>
              <w:t>Github</w:t>
            </w:r>
            <w:r>
              <w:rPr>
                <w:rFonts w:ascii="Arial" w:hAnsi="Arial" w:cs="Arial"/>
                <w:color w:val="000000"/>
                <w:szCs w:val="21"/>
              </w:rPr>
              <w:fldChar w:fldCharType="end"/>
            </w:r>
            <w:r>
              <w:rPr>
                <w:rFonts w:ascii="Arial" w:hAnsi="Arial" w:cs="Arial"/>
                <w:color w:val="000000"/>
                <w:szCs w:val="21"/>
              </w:rPr>
              <w:t>、</w:t>
            </w:r>
            <w:r>
              <w:rPr>
                <w:rFonts w:ascii="Arial" w:hAnsi="Arial" w:cs="Arial"/>
                <w:color w:val="000000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Cs w:val="21"/>
              </w:rPr>
              <w:instrText xml:space="preserve"> HYPERLINK "https://www.npmjs.org/package/hapi" \t "_blank" </w:instrText>
            </w:r>
            <w:r>
              <w:rPr>
                <w:rFonts w:ascii="Arial" w:hAnsi="Arial" w:cs="Arial"/>
                <w:color w:val="000000"/>
                <w:szCs w:val="21"/>
              </w:rPr>
              <w:fldChar w:fldCharType="separate"/>
            </w:r>
            <w:r>
              <w:rPr>
                <w:rStyle w:val="a3"/>
                <w:rFonts w:ascii="Arial" w:hAnsi="Arial" w:cs="Arial"/>
                <w:color w:val="FF9900"/>
                <w:szCs w:val="21"/>
              </w:rPr>
              <w:t>NPM</w:t>
            </w:r>
            <w:r>
              <w:rPr>
                <w:rFonts w:ascii="Arial" w:hAnsi="Arial" w:cs="Arial"/>
                <w:color w:val="000000"/>
                <w:szCs w:val="21"/>
              </w:rPr>
              <w:fldChar w:fldCharType="end"/>
            </w:r>
            <w:r>
              <w:rPr>
                <w:rFonts w:ascii="Arial" w:hAnsi="Arial" w:cs="Arial"/>
                <w:color w:val="000000"/>
                <w:szCs w:val="21"/>
              </w:rPr>
              <w:t>）</w:t>
            </w:r>
          </w:p>
          <w:p w:rsidR="00C16562" w:rsidRDefault="00C16562" w:rsidP="00C16562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Style w:val="a6"/>
                <w:rFonts w:ascii="Arial" w:hAnsi="Arial" w:cs="Arial"/>
                <w:color w:val="000000"/>
                <w:szCs w:val="21"/>
              </w:rPr>
              <w:t>koa.js</w:t>
            </w:r>
            <w:r>
              <w:rPr>
                <w:rFonts w:ascii="Arial" w:hAnsi="Arial" w:cs="Arial"/>
                <w:color w:val="000000"/>
                <w:szCs w:val="21"/>
              </w:rPr>
              <w:t>（</w:t>
            </w:r>
            <w:hyperlink r:id="rId37" w:tgtFrame="_blank" w:history="1">
              <w:proofErr w:type="gramStart"/>
              <w:r>
                <w:rPr>
                  <w:rStyle w:val="a3"/>
                  <w:rFonts w:ascii="Arial" w:hAnsi="Arial" w:cs="Arial"/>
                  <w:color w:val="FF9900"/>
                  <w:szCs w:val="21"/>
                </w:rPr>
                <w:t>官网</w:t>
              </w:r>
              <w:proofErr w:type="gramEnd"/>
            </w:hyperlink>
            <w:r>
              <w:rPr>
                <w:rFonts w:ascii="Arial" w:hAnsi="Arial" w:cs="Arial"/>
                <w:color w:val="000000"/>
                <w:szCs w:val="21"/>
              </w:rPr>
              <w:t>、</w:t>
            </w:r>
            <w:hyperlink r:id="rId38" w:tgtFrame="_blank" w:history="1">
              <w:r>
                <w:rPr>
                  <w:rStyle w:val="a3"/>
                  <w:rFonts w:ascii="Arial" w:hAnsi="Arial" w:cs="Arial"/>
                  <w:color w:val="FF9900"/>
                  <w:szCs w:val="21"/>
                </w:rPr>
                <w:t>Github</w:t>
              </w:r>
            </w:hyperlink>
            <w:r>
              <w:rPr>
                <w:rFonts w:ascii="Arial" w:hAnsi="Arial" w:cs="Arial"/>
                <w:color w:val="000000"/>
                <w:szCs w:val="21"/>
              </w:rPr>
              <w:t>、</w:t>
            </w:r>
            <w:r>
              <w:rPr>
                <w:rFonts w:ascii="Arial" w:hAnsi="Arial" w:cs="Arial"/>
                <w:color w:val="000000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Cs w:val="21"/>
              </w:rPr>
              <w:instrText xml:space="preserve"> HYPERLINK "https://www.npmjs.org/package/koa" \t "_blank" </w:instrText>
            </w:r>
            <w:r>
              <w:rPr>
                <w:rFonts w:ascii="Arial" w:hAnsi="Arial" w:cs="Arial"/>
                <w:color w:val="000000"/>
                <w:szCs w:val="21"/>
              </w:rPr>
              <w:fldChar w:fldCharType="separate"/>
            </w:r>
            <w:r>
              <w:rPr>
                <w:rStyle w:val="a3"/>
                <w:rFonts w:ascii="Arial" w:hAnsi="Arial" w:cs="Arial"/>
                <w:color w:val="FF9900"/>
                <w:szCs w:val="21"/>
              </w:rPr>
              <w:t>NPM</w:t>
            </w:r>
            <w:r>
              <w:rPr>
                <w:rFonts w:ascii="Arial" w:hAnsi="Arial" w:cs="Arial"/>
                <w:color w:val="000000"/>
                <w:szCs w:val="21"/>
              </w:rPr>
              <w:fldChar w:fldCharType="end"/>
            </w:r>
            <w:r>
              <w:rPr>
                <w:rFonts w:ascii="Arial" w:hAnsi="Arial" w:cs="Arial"/>
                <w:color w:val="000000"/>
                <w:szCs w:val="21"/>
              </w:rPr>
              <w:t>）</w:t>
            </w:r>
          </w:p>
          <w:p w:rsidR="00C16562" w:rsidRDefault="00C16562" w:rsidP="00C16562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hAnsi="Arial" w:cs="Arial"/>
                <w:color w:val="000000"/>
                <w:szCs w:val="21"/>
              </w:rPr>
            </w:pPr>
            <w:proofErr w:type="spellStart"/>
            <w:r>
              <w:rPr>
                <w:rStyle w:val="a6"/>
                <w:rFonts w:ascii="Arial" w:hAnsi="Arial" w:cs="Arial"/>
                <w:color w:val="000000"/>
                <w:szCs w:val="21"/>
              </w:rPr>
              <w:t>flaliron</w:t>
            </w:r>
            <w:proofErr w:type="spellEnd"/>
            <w:r>
              <w:rPr>
                <w:rFonts w:ascii="Arial" w:hAnsi="Arial" w:cs="Arial"/>
                <w:color w:val="000000"/>
                <w:szCs w:val="21"/>
              </w:rPr>
              <w:t>（</w:t>
            </w:r>
            <w:hyperlink r:id="rId39" w:tgtFrame="_blank" w:history="1">
              <w:proofErr w:type="gramStart"/>
              <w:r>
                <w:rPr>
                  <w:rStyle w:val="a3"/>
                  <w:rFonts w:ascii="Arial" w:hAnsi="Arial" w:cs="Arial"/>
                  <w:color w:val="FF9900"/>
                  <w:szCs w:val="21"/>
                </w:rPr>
                <w:t>官网</w:t>
              </w:r>
              <w:proofErr w:type="gramEnd"/>
            </w:hyperlink>
            <w:r>
              <w:rPr>
                <w:rFonts w:ascii="Arial" w:hAnsi="Arial" w:cs="Arial"/>
                <w:color w:val="000000"/>
                <w:szCs w:val="21"/>
              </w:rPr>
              <w:t>、</w:t>
            </w:r>
            <w:hyperlink r:id="rId40" w:tgtFrame="_blank" w:history="1">
              <w:r>
                <w:rPr>
                  <w:rStyle w:val="a3"/>
                  <w:rFonts w:ascii="Arial" w:hAnsi="Arial" w:cs="Arial"/>
                  <w:color w:val="FF9900"/>
                  <w:szCs w:val="21"/>
                </w:rPr>
                <w:t>Github</w:t>
              </w:r>
            </w:hyperlink>
            <w:r>
              <w:rPr>
                <w:rFonts w:ascii="Arial" w:hAnsi="Arial" w:cs="Arial"/>
                <w:color w:val="000000"/>
                <w:szCs w:val="21"/>
              </w:rPr>
              <w:t>、</w:t>
            </w:r>
            <w:r>
              <w:rPr>
                <w:rFonts w:ascii="Arial" w:hAnsi="Arial" w:cs="Arial"/>
                <w:color w:val="000000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Cs w:val="21"/>
              </w:rPr>
              <w:instrText xml:space="preserve"> HYPERLINK "https://www.npmjs.org/package/flatiron" \t "_blank" </w:instrText>
            </w:r>
            <w:r>
              <w:rPr>
                <w:rFonts w:ascii="Arial" w:hAnsi="Arial" w:cs="Arial"/>
                <w:color w:val="000000"/>
                <w:szCs w:val="21"/>
              </w:rPr>
              <w:fldChar w:fldCharType="separate"/>
            </w:r>
            <w:r>
              <w:rPr>
                <w:rStyle w:val="a3"/>
                <w:rFonts w:ascii="Arial" w:hAnsi="Arial" w:cs="Arial"/>
                <w:color w:val="FF9900"/>
                <w:szCs w:val="21"/>
              </w:rPr>
              <w:t>NPM</w:t>
            </w:r>
            <w:r>
              <w:rPr>
                <w:rFonts w:ascii="Arial" w:hAnsi="Arial" w:cs="Arial"/>
                <w:color w:val="000000"/>
                <w:szCs w:val="21"/>
              </w:rPr>
              <w:fldChar w:fldCharType="end"/>
            </w:r>
            <w:r>
              <w:rPr>
                <w:rFonts w:ascii="Arial" w:hAnsi="Arial" w:cs="Arial"/>
                <w:color w:val="000000"/>
                <w:szCs w:val="21"/>
              </w:rPr>
              <w:t>）</w:t>
            </w:r>
          </w:p>
          <w:p w:rsidR="00C16562" w:rsidRDefault="00C16562" w:rsidP="00C16562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Style w:val="a6"/>
                <w:rFonts w:ascii="Arial" w:hAnsi="Arial" w:cs="Arial"/>
                <w:color w:val="000000"/>
                <w:szCs w:val="21"/>
              </w:rPr>
              <w:t>total.js</w:t>
            </w:r>
            <w:r>
              <w:rPr>
                <w:rFonts w:ascii="Arial" w:hAnsi="Arial" w:cs="Arial"/>
                <w:color w:val="000000"/>
                <w:szCs w:val="21"/>
              </w:rPr>
              <w:t>（</w:t>
            </w:r>
            <w:hyperlink r:id="rId41" w:tgtFrame="_blank" w:history="1">
              <w:proofErr w:type="gramStart"/>
              <w:r>
                <w:rPr>
                  <w:rStyle w:val="a3"/>
                  <w:rFonts w:ascii="Arial" w:hAnsi="Arial" w:cs="Arial"/>
                  <w:color w:val="FF9900"/>
                  <w:szCs w:val="21"/>
                </w:rPr>
                <w:t>官网</w:t>
              </w:r>
              <w:proofErr w:type="gramEnd"/>
            </w:hyperlink>
            <w:r>
              <w:rPr>
                <w:rFonts w:ascii="Arial" w:hAnsi="Arial" w:cs="Arial"/>
                <w:color w:val="000000"/>
                <w:szCs w:val="21"/>
              </w:rPr>
              <w:t>、</w:t>
            </w:r>
            <w:hyperlink r:id="rId42" w:tgtFrame="_blank" w:history="1">
              <w:r>
                <w:rPr>
                  <w:rStyle w:val="a3"/>
                  <w:rFonts w:ascii="Arial" w:hAnsi="Arial" w:cs="Arial"/>
                  <w:color w:val="FF9900"/>
                  <w:szCs w:val="21"/>
                </w:rPr>
                <w:t>Github</w:t>
              </w:r>
            </w:hyperlink>
            <w:r>
              <w:rPr>
                <w:rFonts w:ascii="Arial" w:hAnsi="Arial" w:cs="Arial"/>
                <w:color w:val="000000"/>
                <w:szCs w:val="21"/>
              </w:rPr>
              <w:t>、</w:t>
            </w:r>
            <w:r>
              <w:rPr>
                <w:rFonts w:ascii="Arial" w:hAnsi="Arial" w:cs="Arial"/>
                <w:color w:val="000000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Cs w:val="21"/>
              </w:rPr>
              <w:instrText xml:space="preserve"> HYPERLINK "https://npmjs.org/package/total.js" \t "_blank" </w:instrText>
            </w:r>
            <w:r>
              <w:rPr>
                <w:rFonts w:ascii="Arial" w:hAnsi="Arial" w:cs="Arial"/>
                <w:color w:val="000000"/>
                <w:szCs w:val="21"/>
              </w:rPr>
              <w:fldChar w:fldCharType="separate"/>
            </w:r>
            <w:r>
              <w:rPr>
                <w:rStyle w:val="a3"/>
                <w:rFonts w:ascii="Arial" w:hAnsi="Arial" w:cs="Arial"/>
                <w:color w:val="FF9900"/>
                <w:szCs w:val="21"/>
              </w:rPr>
              <w:t>NPM</w:t>
            </w:r>
            <w:r>
              <w:rPr>
                <w:rFonts w:ascii="Arial" w:hAnsi="Arial" w:cs="Arial"/>
                <w:color w:val="000000"/>
                <w:szCs w:val="21"/>
              </w:rPr>
              <w:fldChar w:fldCharType="end"/>
            </w:r>
            <w:r>
              <w:rPr>
                <w:rFonts w:ascii="Arial" w:hAnsi="Arial" w:cs="Arial"/>
                <w:color w:val="000000"/>
                <w:szCs w:val="21"/>
              </w:rPr>
              <w:t>）</w:t>
            </w:r>
          </w:p>
          <w:p w:rsidR="00C16562" w:rsidRDefault="00C16562" w:rsidP="00C16562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Style w:val="a6"/>
                <w:rFonts w:ascii="Arial" w:hAnsi="Arial" w:cs="Arial"/>
                <w:color w:val="000000"/>
                <w:szCs w:val="21"/>
              </w:rPr>
              <w:t>locomotive</w:t>
            </w:r>
            <w:r>
              <w:rPr>
                <w:rFonts w:ascii="Arial" w:hAnsi="Arial" w:cs="Arial"/>
                <w:color w:val="000000"/>
                <w:szCs w:val="21"/>
              </w:rPr>
              <w:t>（</w:t>
            </w:r>
            <w:hyperlink r:id="rId43" w:tgtFrame="_blank" w:history="1">
              <w:proofErr w:type="gramStart"/>
              <w:r>
                <w:rPr>
                  <w:rStyle w:val="a3"/>
                  <w:rFonts w:ascii="Arial" w:hAnsi="Arial" w:cs="Arial"/>
                  <w:color w:val="FF9900"/>
                  <w:szCs w:val="21"/>
                </w:rPr>
                <w:t>官网</w:t>
              </w:r>
              <w:proofErr w:type="gramEnd"/>
            </w:hyperlink>
            <w:r>
              <w:rPr>
                <w:rFonts w:ascii="Arial" w:hAnsi="Arial" w:cs="Arial"/>
                <w:color w:val="000000"/>
                <w:szCs w:val="21"/>
              </w:rPr>
              <w:t>、</w:t>
            </w:r>
            <w:hyperlink r:id="rId44" w:tgtFrame="_blank" w:history="1">
              <w:r>
                <w:rPr>
                  <w:rStyle w:val="a3"/>
                  <w:rFonts w:ascii="Arial" w:hAnsi="Arial" w:cs="Arial"/>
                  <w:color w:val="FF9900"/>
                  <w:szCs w:val="21"/>
                </w:rPr>
                <w:t>Github</w:t>
              </w:r>
            </w:hyperlink>
            <w:r>
              <w:rPr>
                <w:rFonts w:ascii="Arial" w:hAnsi="Arial" w:cs="Arial"/>
                <w:color w:val="000000"/>
                <w:szCs w:val="21"/>
              </w:rPr>
              <w:t>、</w:t>
            </w:r>
            <w:r>
              <w:rPr>
                <w:rFonts w:ascii="Arial" w:hAnsi="Arial" w:cs="Arial"/>
                <w:color w:val="000000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Cs w:val="21"/>
              </w:rPr>
              <w:instrText xml:space="preserve"> HYPERLINK "https://www.npmjs.org/package/locomotive" \t "_blank" </w:instrText>
            </w:r>
            <w:r>
              <w:rPr>
                <w:rFonts w:ascii="Arial" w:hAnsi="Arial" w:cs="Arial"/>
                <w:color w:val="000000"/>
                <w:szCs w:val="21"/>
              </w:rPr>
              <w:fldChar w:fldCharType="separate"/>
            </w:r>
            <w:r>
              <w:rPr>
                <w:rStyle w:val="a3"/>
                <w:rFonts w:ascii="Arial" w:hAnsi="Arial" w:cs="Arial"/>
                <w:color w:val="FF9900"/>
                <w:szCs w:val="21"/>
              </w:rPr>
              <w:t>NPM</w:t>
            </w:r>
            <w:r>
              <w:rPr>
                <w:rFonts w:ascii="Arial" w:hAnsi="Arial" w:cs="Arial"/>
                <w:color w:val="000000"/>
                <w:szCs w:val="21"/>
              </w:rPr>
              <w:fldChar w:fldCharType="end"/>
            </w:r>
            <w:r>
              <w:rPr>
                <w:rFonts w:ascii="Arial" w:hAnsi="Arial" w:cs="Arial"/>
                <w:color w:val="000000"/>
                <w:szCs w:val="21"/>
              </w:rPr>
              <w:t>）</w:t>
            </w:r>
          </w:p>
          <w:p w:rsidR="00C16562" w:rsidRDefault="00C16562" w:rsidP="00C16562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Rails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风格则是指不重复自己和约定优于配置，以及严格遵循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MVC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结构开发。代表性的框架有：</w:t>
            </w:r>
          </w:p>
          <w:p w:rsidR="00C16562" w:rsidRDefault="00C16562" w:rsidP="00C16562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Style w:val="a6"/>
                <w:rFonts w:ascii="Arial" w:hAnsi="Arial" w:cs="Arial"/>
                <w:color w:val="000000"/>
                <w:szCs w:val="21"/>
              </w:rPr>
              <w:t>Sails.js</w:t>
            </w:r>
            <w:r>
              <w:rPr>
                <w:rFonts w:ascii="Arial" w:hAnsi="Arial" w:cs="Arial"/>
                <w:color w:val="000000"/>
                <w:szCs w:val="21"/>
              </w:rPr>
              <w:t>（</w:t>
            </w:r>
            <w:hyperlink r:id="rId45" w:tgtFrame="_blank" w:history="1">
              <w:proofErr w:type="gramStart"/>
              <w:r>
                <w:rPr>
                  <w:rStyle w:val="a3"/>
                  <w:rFonts w:ascii="Arial" w:hAnsi="Arial" w:cs="Arial"/>
                  <w:color w:val="FF9900"/>
                  <w:szCs w:val="21"/>
                </w:rPr>
                <w:t>官网</w:t>
              </w:r>
              <w:proofErr w:type="gramEnd"/>
            </w:hyperlink>
            <w:r>
              <w:rPr>
                <w:rFonts w:ascii="Arial" w:hAnsi="Arial" w:cs="Arial"/>
                <w:color w:val="000000"/>
                <w:szCs w:val="21"/>
              </w:rPr>
              <w:t>、</w:t>
            </w:r>
            <w:hyperlink r:id="rId46" w:tgtFrame="_blank" w:history="1">
              <w:r>
                <w:rPr>
                  <w:rStyle w:val="a3"/>
                  <w:rFonts w:ascii="Arial" w:hAnsi="Arial" w:cs="Arial"/>
                  <w:color w:val="FF9900"/>
                  <w:szCs w:val="21"/>
                </w:rPr>
                <w:t>Github</w:t>
              </w:r>
            </w:hyperlink>
            <w:r>
              <w:rPr>
                <w:rFonts w:ascii="Arial" w:hAnsi="Arial" w:cs="Arial"/>
                <w:color w:val="000000"/>
                <w:szCs w:val="21"/>
              </w:rPr>
              <w:t>、</w:t>
            </w:r>
            <w:r>
              <w:rPr>
                <w:rFonts w:ascii="Arial" w:hAnsi="Arial" w:cs="Arial"/>
                <w:color w:val="000000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Cs w:val="21"/>
              </w:rPr>
              <w:instrText xml:space="preserve"> HYPERLINK "https://www.npmjs.org/package/sails" \t "_blank" </w:instrText>
            </w:r>
            <w:r>
              <w:rPr>
                <w:rFonts w:ascii="Arial" w:hAnsi="Arial" w:cs="Arial"/>
                <w:color w:val="000000"/>
                <w:szCs w:val="21"/>
              </w:rPr>
              <w:fldChar w:fldCharType="separate"/>
            </w:r>
            <w:r>
              <w:rPr>
                <w:rStyle w:val="a3"/>
                <w:rFonts w:ascii="Arial" w:hAnsi="Arial" w:cs="Arial"/>
                <w:color w:val="FF9900"/>
                <w:szCs w:val="21"/>
              </w:rPr>
              <w:t>NPM</w:t>
            </w:r>
            <w:r>
              <w:rPr>
                <w:rFonts w:ascii="Arial" w:hAnsi="Arial" w:cs="Arial"/>
                <w:color w:val="000000"/>
                <w:szCs w:val="21"/>
              </w:rPr>
              <w:fldChar w:fldCharType="end"/>
            </w:r>
            <w:r>
              <w:rPr>
                <w:rFonts w:ascii="Arial" w:hAnsi="Arial" w:cs="Arial"/>
                <w:color w:val="000000"/>
                <w:szCs w:val="21"/>
              </w:rPr>
              <w:t>）</w:t>
            </w:r>
          </w:p>
          <w:p w:rsidR="00C16562" w:rsidRDefault="00C16562" w:rsidP="00C16562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hAnsi="Arial" w:cs="Arial"/>
                <w:color w:val="000000"/>
                <w:szCs w:val="21"/>
              </w:rPr>
            </w:pPr>
            <w:proofErr w:type="spellStart"/>
            <w:r>
              <w:rPr>
                <w:rStyle w:val="a6"/>
                <w:rFonts w:ascii="Arial" w:hAnsi="Arial" w:cs="Arial"/>
                <w:color w:val="000000"/>
                <w:szCs w:val="21"/>
              </w:rPr>
              <w:t>geddy</w:t>
            </w:r>
            <w:proofErr w:type="spellEnd"/>
            <w:r>
              <w:rPr>
                <w:rFonts w:ascii="Arial" w:hAnsi="Arial" w:cs="Arial"/>
                <w:color w:val="000000"/>
                <w:szCs w:val="21"/>
              </w:rPr>
              <w:t>（</w:t>
            </w:r>
            <w:hyperlink r:id="rId47" w:tgtFrame="_blank" w:history="1">
              <w:proofErr w:type="gramStart"/>
              <w:r>
                <w:rPr>
                  <w:rStyle w:val="a3"/>
                  <w:rFonts w:ascii="Arial" w:hAnsi="Arial" w:cs="Arial"/>
                  <w:color w:val="FF9900"/>
                  <w:szCs w:val="21"/>
                </w:rPr>
                <w:t>官网</w:t>
              </w:r>
              <w:proofErr w:type="gramEnd"/>
            </w:hyperlink>
            <w:r>
              <w:rPr>
                <w:rFonts w:ascii="Arial" w:hAnsi="Arial" w:cs="Arial"/>
                <w:color w:val="000000"/>
                <w:szCs w:val="21"/>
              </w:rPr>
              <w:t>、</w:t>
            </w:r>
            <w:hyperlink r:id="rId48" w:tgtFrame="_blank" w:history="1">
              <w:r>
                <w:rPr>
                  <w:rStyle w:val="a3"/>
                  <w:rFonts w:ascii="Arial" w:hAnsi="Arial" w:cs="Arial"/>
                  <w:color w:val="FF9900"/>
                  <w:szCs w:val="21"/>
                </w:rPr>
                <w:t>Github</w:t>
              </w:r>
            </w:hyperlink>
            <w:r>
              <w:rPr>
                <w:rFonts w:ascii="Arial" w:hAnsi="Arial" w:cs="Arial"/>
                <w:color w:val="000000"/>
                <w:szCs w:val="21"/>
              </w:rPr>
              <w:t>、</w:t>
            </w:r>
            <w:r>
              <w:rPr>
                <w:rFonts w:ascii="Arial" w:hAnsi="Arial" w:cs="Arial"/>
                <w:color w:val="000000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Cs w:val="21"/>
              </w:rPr>
              <w:instrText xml:space="preserve"> HYPERLINK "https://www.npmjs.org/package/geddy" \t "_blank" </w:instrText>
            </w:r>
            <w:r>
              <w:rPr>
                <w:rFonts w:ascii="Arial" w:hAnsi="Arial" w:cs="Arial"/>
                <w:color w:val="000000"/>
                <w:szCs w:val="21"/>
              </w:rPr>
              <w:fldChar w:fldCharType="separate"/>
            </w:r>
            <w:r>
              <w:rPr>
                <w:rStyle w:val="a3"/>
                <w:rFonts w:ascii="Arial" w:hAnsi="Arial" w:cs="Arial"/>
                <w:color w:val="FF9900"/>
                <w:szCs w:val="21"/>
              </w:rPr>
              <w:t>NPM</w:t>
            </w:r>
            <w:r>
              <w:rPr>
                <w:rFonts w:ascii="Arial" w:hAnsi="Arial" w:cs="Arial"/>
                <w:color w:val="000000"/>
                <w:szCs w:val="21"/>
              </w:rPr>
              <w:fldChar w:fldCharType="end"/>
            </w:r>
            <w:r>
              <w:rPr>
                <w:rFonts w:ascii="Arial" w:hAnsi="Arial" w:cs="Arial"/>
                <w:color w:val="000000"/>
                <w:szCs w:val="21"/>
              </w:rPr>
              <w:t>）</w:t>
            </w:r>
          </w:p>
          <w:p w:rsidR="00C16562" w:rsidRDefault="00C16562" w:rsidP="00C16562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hAnsi="Arial" w:cs="Arial"/>
                <w:color w:val="000000"/>
                <w:szCs w:val="21"/>
              </w:rPr>
            </w:pPr>
            <w:proofErr w:type="spellStart"/>
            <w:r>
              <w:rPr>
                <w:rStyle w:val="a6"/>
                <w:rFonts w:ascii="Arial" w:hAnsi="Arial" w:cs="Arial"/>
                <w:color w:val="000000"/>
                <w:szCs w:val="21"/>
              </w:rPr>
              <w:lastRenderedPageBreak/>
              <w:t>CompoundJS</w:t>
            </w:r>
            <w:proofErr w:type="spellEnd"/>
            <w:r>
              <w:rPr>
                <w:rFonts w:ascii="Arial" w:hAnsi="Arial" w:cs="Arial"/>
                <w:color w:val="000000"/>
                <w:szCs w:val="21"/>
              </w:rPr>
              <w:t>（</w:t>
            </w:r>
            <w:hyperlink r:id="rId49" w:tgtFrame="_blank" w:history="1">
              <w:proofErr w:type="gramStart"/>
              <w:r>
                <w:rPr>
                  <w:rStyle w:val="a3"/>
                  <w:rFonts w:ascii="Arial" w:hAnsi="Arial" w:cs="Arial"/>
                  <w:color w:val="FF9900"/>
                  <w:szCs w:val="21"/>
                </w:rPr>
                <w:t>官网</w:t>
              </w:r>
              <w:proofErr w:type="gramEnd"/>
            </w:hyperlink>
            <w:r>
              <w:rPr>
                <w:rFonts w:ascii="Arial" w:hAnsi="Arial" w:cs="Arial"/>
                <w:color w:val="000000"/>
                <w:szCs w:val="21"/>
              </w:rPr>
              <w:t>、</w:t>
            </w:r>
            <w:hyperlink r:id="rId50" w:tgtFrame="_blank" w:history="1">
              <w:r>
                <w:rPr>
                  <w:rStyle w:val="a3"/>
                  <w:rFonts w:ascii="Arial" w:hAnsi="Arial" w:cs="Arial"/>
                  <w:color w:val="FF9900"/>
                  <w:szCs w:val="21"/>
                </w:rPr>
                <w:t>Github</w:t>
              </w:r>
            </w:hyperlink>
            <w:r>
              <w:rPr>
                <w:rFonts w:ascii="Arial" w:hAnsi="Arial" w:cs="Arial"/>
                <w:color w:val="000000"/>
                <w:szCs w:val="21"/>
              </w:rPr>
              <w:t>、</w:t>
            </w:r>
            <w:r>
              <w:rPr>
                <w:rFonts w:ascii="Arial" w:hAnsi="Arial" w:cs="Arial"/>
                <w:color w:val="000000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Cs w:val="21"/>
              </w:rPr>
              <w:instrText xml:space="preserve"> HYPERLINK "https://www.npmjs.org/package/compound" \t "_blank" </w:instrText>
            </w:r>
            <w:r>
              <w:rPr>
                <w:rFonts w:ascii="Arial" w:hAnsi="Arial" w:cs="Arial"/>
                <w:color w:val="000000"/>
                <w:szCs w:val="21"/>
              </w:rPr>
              <w:fldChar w:fldCharType="separate"/>
            </w:r>
            <w:r>
              <w:rPr>
                <w:rStyle w:val="a3"/>
                <w:rFonts w:ascii="Arial" w:hAnsi="Arial" w:cs="Arial"/>
                <w:color w:val="FF9900"/>
                <w:szCs w:val="21"/>
              </w:rPr>
              <w:t>NPM</w:t>
            </w:r>
            <w:r>
              <w:rPr>
                <w:rFonts w:ascii="Arial" w:hAnsi="Arial" w:cs="Arial"/>
                <w:color w:val="000000"/>
                <w:szCs w:val="21"/>
              </w:rPr>
              <w:fldChar w:fldCharType="end"/>
            </w:r>
            <w:r>
              <w:rPr>
                <w:rFonts w:ascii="Arial" w:hAnsi="Arial" w:cs="Arial"/>
                <w:color w:val="000000"/>
                <w:szCs w:val="21"/>
              </w:rPr>
              <w:t>）</w:t>
            </w:r>
            <w:r>
              <w:rPr>
                <w:rFonts w:ascii="Arial" w:hAnsi="Arial" w:cs="Arial"/>
                <w:color w:val="000000"/>
                <w:szCs w:val="21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</w:rPr>
              <w:t>原</w:t>
            </w:r>
            <w:proofErr w:type="spellStart"/>
            <w:r>
              <w:rPr>
                <w:rFonts w:ascii="Arial" w:hAnsi="Arial" w:cs="Arial"/>
                <w:color w:val="000000"/>
                <w:szCs w:val="21"/>
              </w:rPr>
              <w:t>railswayjs</w:t>
            </w:r>
            <w:proofErr w:type="spellEnd"/>
          </w:p>
          <w:p w:rsidR="00C16562" w:rsidRDefault="00C16562" w:rsidP="00C16562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这两种风格无所谓谁优谁劣，全凭使用者的偏好。</w:t>
            </w:r>
          </w:p>
          <w:p w:rsidR="00C16562" w:rsidRDefault="00C16562" w:rsidP="00C16562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而在这两种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Web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框架之外，还有更大型的框架，即全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栈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>框架，其中的代表是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MEAN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。</w:t>
            </w:r>
          </w:p>
          <w:p w:rsidR="00C16562" w:rsidRDefault="00C16562" w:rsidP="00C16562">
            <w:pPr>
              <w:pStyle w:val="3"/>
              <w:shd w:val="clear" w:color="auto" w:fill="FFFFFF"/>
              <w:spacing w:before="0" w:after="0"/>
              <w:rPr>
                <w:rFonts w:ascii="Arial" w:hAnsi="Arial" w:cs="Arial"/>
                <w:color w:val="000000"/>
                <w:sz w:val="27"/>
                <w:szCs w:val="27"/>
              </w:rPr>
            </w:pPr>
            <w:bookmarkStart w:id="3" w:name="t2"/>
            <w:bookmarkEnd w:id="3"/>
            <w:r>
              <w:rPr>
                <w:rFonts w:ascii="Arial" w:hAnsi="Arial" w:cs="Arial"/>
                <w:color w:val="000000"/>
              </w:rPr>
              <w:t>MEAN</w:t>
            </w:r>
            <w:r>
              <w:rPr>
                <w:rFonts w:ascii="Arial" w:hAnsi="Arial" w:cs="Arial"/>
                <w:color w:val="000000"/>
              </w:rPr>
              <w:t>？</w:t>
            </w:r>
          </w:p>
          <w:p w:rsidR="00C16562" w:rsidRDefault="00C16562" w:rsidP="00C16562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MEAN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指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instrText>HYPERLINK "http://lib.csdn.net/base/mongodb" \o "MongoDB</w:instrTex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instrText>知识库</w:instrTex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instrText>" \t "_blank"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  <w:r>
              <w:rPr>
                <w:rStyle w:val="a3"/>
                <w:rFonts w:ascii="Arial" w:hAnsi="Arial" w:cs="Arial"/>
                <w:b/>
                <w:bCs/>
                <w:color w:val="DF3434"/>
                <w:sz w:val="21"/>
                <w:szCs w:val="21"/>
              </w:rPr>
              <w:t>MongoDB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+Express+Angular.js+Node.js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，这一组合包括运行环境、数据库、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Web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框架和前端引擎。被称为全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栈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>框架（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Full-stack framework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）。这其中除了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Node.js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之外，每一个都是可替换的，目标是创建从前端到后端，全部使用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instrText>HYPERLINK "http://lib.csdn.net/base/javascript" \o "JavaScript</w:instrTex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instrText>知识库</w:instrTex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instrText>" \t "_blank"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  <w:r>
              <w:rPr>
                <w:rStyle w:val="a3"/>
                <w:rFonts w:ascii="Arial" w:hAnsi="Arial" w:cs="Arial"/>
                <w:b/>
                <w:bCs/>
                <w:color w:val="DF3434"/>
                <w:sz w:val="21"/>
                <w:szCs w:val="21"/>
              </w:rPr>
              <w:t>JavaScript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的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Web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应用。</w:t>
            </w:r>
          </w:p>
          <w:p w:rsidR="00C16562" w:rsidRDefault="00C16562" w:rsidP="00C16562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由于这一框架的完善性，有人将其称为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LAMP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的接班人。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LAMP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即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PHP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的典型运行环境，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instrText>HYPERLINK "http://lib.csdn.net/base/linux" \o "Linux</w:instrTex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instrText>知识库</w:instrTex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instrText>" \t "_blank"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  <w:r>
              <w:rPr>
                <w:rStyle w:val="a3"/>
                <w:rFonts w:ascii="Arial" w:hAnsi="Arial" w:cs="Arial"/>
                <w:b/>
                <w:bCs/>
                <w:color w:val="DF3434"/>
                <w:sz w:val="21"/>
                <w:szCs w:val="21"/>
              </w:rPr>
              <w:t>Linux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+Apache+</w:t>
            </w:r>
            <w:hyperlink r:id="rId51" w:tgtFrame="_blank" w:tooltip="MySQL知识库" w:history="1">
              <w:r>
                <w:rPr>
                  <w:rStyle w:val="a3"/>
                  <w:rFonts w:ascii="Arial" w:hAnsi="Arial" w:cs="Arial"/>
                  <w:b/>
                  <w:bCs/>
                  <w:color w:val="DF3434"/>
                  <w:sz w:val="21"/>
                  <w:szCs w:val="21"/>
                </w:rPr>
                <w:t>MySQL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+PHP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，被大量的用于各种虚拟主机上。</w:t>
            </w:r>
          </w:p>
          <w:p w:rsidR="00C16562" w:rsidRDefault="00C16562" w:rsidP="00C16562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MEAN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看似庞大，但事实上要构建完整的现代化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Web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应用，特别是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SPA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（单页面应用），这几个组件都是难以缺少的，并且，其中每一项几乎都是目前情况下的最佳选择，因此用于学习和重头开始打造新的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Web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应用是非常合适的。但由于实际业务的独特性，很可能要替换其中的组件，比如用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Mysql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来替换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MongoDB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，因此，学习其中的原理和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instrText>HYPERLINK "http://lib.csdn.net/base/architecture" \o "</w:instrTex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instrText>大型网站架构知识库</w:instrTex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instrText>" \t "_blank"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  <w:r>
              <w:rPr>
                <w:rStyle w:val="a3"/>
                <w:rFonts w:ascii="Arial" w:hAnsi="Arial" w:cs="Arial"/>
                <w:b/>
                <w:bCs/>
                <w:color w:val="DF3434"/>
                <w:sz w:val="21"/>
                <w:szCs w:val="21"/>
              </w:rPr>
              <w:t>架构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，打造自己的类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MEAN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框架也是一种选择。</w:t>
            </w:r>
          </w:p>
          <w:p w:rsidR="00C16562" w:rsidRDefault="00C16562" w:rsidP="00C16562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作为个人和小团队来说，全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栈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>框架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MEAN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基本上足够了，但目前大多数全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栈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>框架还包含一项特性，那就是实时，拥有实时功能的框架我们又称为实时框架。</w:t>
            </w:r>
          </w:p>
          <w:p w:rsidR="00C16562" w:rsidRDefault="00C16562" w:rsidP="00C16562">
            <w:pPr>
              <w:pStyle w:val="3"/>
              <w:shd w:val="clear" w:color="auto" w:fill="FFFFFF"/>
              <w:spacing w:before="0" w:after="0"/>
              <w:rPr>
                <w:rFonts w:ascii="Arial" w:hAnsi="Arial" w:cs="Arial"/>
                <w:color w:val="000000"/>
                <w:sz w:val="27"/>
                <w:szCs w:val="27"/>
              </w:rPr>
            </w:pPr>
            <w:bookmarkStart w:id="4" w:name="t3"/>
            <w:bookmarkEnd w:id="4"/>
            <w:r>
              <w:rPr>
                <w:rFonts w:ascii="Arial" w:hAnsi="Arial" w:cs="Arial"/>
                <w:color w:val="000000"/>
              </w:rPr>
              <w:t>实时框架好吗？</w:t>
            </w:r>
          </w:p>
          <w:p w:rsidR="00C16562" w:rsidRDefault="00C16562" w:rsidP="00C16562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实时框架（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Real-time framework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）指包含了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webSocket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的双向通信功能，能够在服务器和客户端做到实时通信的框架。</w:t>
            </w:r>
          </w:p>
          <w:p w:rsidR="00C16562" w:rsidRDefault="00C16562" w:rsidP="00C16562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服务端和客户端自由通信的需求一直都在，但由于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HTTP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协议本身的局限性，因此催生了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Comet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等变通的方法，但即使这样也离实时相距甚远。而当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Node.js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兴起后，另一个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instrText>HYPERLINK "http://lib.csdn.net/base/html5" \o "HTML5</w:instrTex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instrText>知识库</w:instrTex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instrText>" \t "_blank"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  <w:r>
              <w:rPr>
                <w:rStyle w:val="a3"/>
                <w:rFonts w:ascii="Arial" w:hAnsi="Arial" w:cs="Arial"/>
                <w:b/>
                <w:bCs/>
                <w:color w:val="DF3434"/>
                <w:sz w:val="21"/>
                <w:szCs w:val="21"/>
              </w:rPr>
              <w:t>HTML5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技术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webSocket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也渐渐成熟，人们突然发现，实时通信一下子变得触手可及，于是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webSocket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技术在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Node.js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中得到大量的应用，其中最为知名的模块就是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socket.io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，而各种全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栈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>框架也纷纷加入实时特性来应对更广阔的开发需求。</w:t>
            </w:r>
          </w:p>
          <w:p w:rsidR="00C16562" w:rsidRDefault="00C16562" w:rsidP="00C16562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目前有代表性的实时框架有：</w:t>
            </w:r>
          </w:p>
          <w:p w:rsidR="00C16562" w:rsidRDefault="00C16562" w:rsidP="00C16562">
            <w:pPr>
              <w:widowControl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Style w:val="a6"/>
                <w:rFonts w:ascii="Arial" w:hAnsi="Arial" w:cs="Arial"/>
                <w:color w:val="000000"/>
                <w:szCs w:val="21"/>
              </w:rPr>
              <w:t>Meteor</w:t>
            </w:r>
            <w:r>
              <w:rPr>
                <w:rFonts w:ascii="Arial" w:hAnsi="Arial" w:cs="Arial"/>
                <w:color w:val="000000"/>
                <w:szCs w:val="21"/>
              </w:rPr>
              <w:t>（</w:t>
            </w:r>
            <w:hyperlink r:id="rId52" w:tgtFrame="_blank" w:history="1">
              <w:proofErr w:type="gramStart"/>
              <w:r>
                <w:rPr>
                  <w:rStyle w:val="a3"/>
                  <w:rFonts w:ascii="Arial" w:hAnsi="Arial" w:cs="Arial"/>
                  <w:color w:val="FF9900"/>
                  <w:szCs w:val="21"/>
                </w:rPr>
                <w:t>官网</w:t>
              </w:r>
              <w:proofErr w:type="gramEnd"/>
            </w:hyperlink>
            <w:r>
              <w:rPr>
                <w:rFonts w:ascii="Arial" w:hAnsi="Arial" w:cs="Arial"/>
                <w:color w:val="000000"/>
                <w:szCs w:val="21"/>
              </w:rPr>
              <w:t>、</w:t>
            </w:r>
            <w:hyperlink r:id="rId53" w:tgtFrame="_blank" w:history="1">
              <w:r>
                <w:rPr>
                  <w:rStyle w:val="a3"/>
                  <w:rFonts w:ascii="Arial" w:hAnsi="Arial" w:cs="Arial"/>
                  <w:color w:val="FF9900"/>
                  <w:szCs w:val="21"/>
                </w:rPr>
                <w:t>Github</w:t>
              </w:r>
            </w:hyperlink>
            <w:r>
              <w:rPr>
                <w:rFonts w:ascii="Arial" w:hAnsi="Arial" w:cs="Arial"/>
                <w:color w:val="000000"/>
                <w:szCs w:val="21"/>
              </w:rPr>
              <w:t>、</w:t>
            </w:r>
            <w:r>
              <w:rPr>
                <w:rFonts w:ascii="Arial" w:hAnsi="Arial" w:cs="Arial"/>
                <w:color w:val="000000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Cs w:val="21"/>
              </w:rPr>
              <w:instrText xml:space="preserve"> HYPERLINK "https://www.npmjs.org/package/meteor" \t "_blank" </w:instrText>
            </w:r>
            <w:r>
              <w:rPr>
                <w:rFonts w:ascii="Arial" w:hAnsi="Arial" w:cs="Arial"/>
                <w:color w:val="000000"/>
                <w:szCs w:val="21"/>
              </w:rPr>
              <w:fldChar w:fldCharType="separate"/>
            </w:r>
            <w:r>
              <w:rPr>
                <w:rStyle w:val="a3"/>
                <w:rFonts w:ascii="Arial" w:hAnsi="Arial" w:cs="Arial"/>
                <w:color w:val="FF9900"/>
                <w:szCs w:val="21"/>
              </w:rPr>
              <w:t>NPM</w:t>
            </w:r>
            <w:r>
              <w:rPr>
                <w:rFonts w:ascii="Arial" w:hAnsi="Arial" w:cs="Arial"/>
                <w:color w:val="000000"/>
                <w:szCs w:val="21"/>
              </w:rPr>
              <w:fldChar w:fldCharType="end"/>
            </w:r>
            <w:r>
              <w:rPr>
                <w:rFonts w:ascii="Arial" w:hAnsi="Arial" w:cs="Arial"/>
                <w:color w:val="000000"/>
                <w:szCs w:val="21"/>
              </w:rPr>
              <w:t>）</w:t>
            </w:r>
          </w:p>
          <w:p w:rsidR="00C16562" w:rsidRDefault="00C16562" w:rsidP="00C16562">
            <w:pPr>
              <w:widowControl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Style w:val="a6"/>
                <w:rFonts w:ascii="Arial" w:hAnsi="Arial" w:cs="Arial"/>
                <w:color w:val="000000"/>
                <w:szCs w:val="21"/>
              </w:rPr>
              <w:t>MEAN.io</w:t>
            </w:r>
            <w:r>
              <w:rPr>
                <w:rFonts w:ascii="Arial" w:hAnsi="Arial" w:cs="Arial"/>
                <w:color w:val="000000"/>
                <w:szCs w:val="21"/>
              </w:rPr>
              <w:t>（</w:t>
            </w:r>
            <w:hyperlink r:id="rId54" w:tgtFrame="_blank" w:history="1">
              <w:proofErr w:type="gramStart"/>
              <w:r>
                <w:rPr>
                  <w:rStyle w:val="a3"/>
                  <w:rFonts w:ascii="Arial" w:hAnsi="Arial" w:cs="Arial"/>
                  <w:color w:val="FF9900"/>
                  <w:szCs w:val="21"/>
                </w:rPr>
                <w:t>官网</w:t>
              </w:r>
              <w:proofErr w:type="gramEnd"/>
            </w:hyperlink>
            <w:r>
              <w:rPr>
                <w:rFonts w:ascii="Arial" w:hAnsi="Arial" w:cs="Arial"/>
                <w:color w:val="000000"/>
                <w:szCs w:val="21"/>
              </w:rPr>
              <w:t>、</w:t>
            </w:r>
            <w:hyperlink r:id="rId55" w:tgtFrame="_blank" w:history="1">
              <w:r>
                <w:rPr>
                  <w:rStyle w:val="a3"/>
                  <w:rFonts w:ascii="Arial" w:hAnsi="Arial" w:cs="Arial"/>
                  <w:color w:val="FF9900"/>
                  <w:szCs w:val="21"/>
                </w:rPr>
                <w:t>Github</w:t>
              </w:r>
            </w:hyperlink>
            <w:r>
              <w:rPr>
                <w:rFonts w:ascii="Arial" w:hAnsi="Arial" w:cs="Arial"/>
                <w:color w:val="000000"/>
                <w:szCs w:val="21"/>
              </w:rPr>
              <w:t>、</w:t>
            </w:r>
            <w:r>
              <w:rPr>
                <w:rFonts w:ascii="Arial" w:hAnsi="Arial" w:cs="Arial"/>
                <w:color w:val="000000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Cs w:val="21"/>
              </w:rPr>
              <w:instrText xml:space="preserve"> HYPERLINK "https://www.npmjs.org/package/meanio" \t "_blank" </w:instrText>
            </w:r>
            <w:r>
              <w:rPr>
                <w:rFonts w:ascii="Arial" w:hAnsi="Arial" w:cs="Arial"/>
                <w:color w:val="000000"/>
                <w:szCs w:val="21"/>
              </w:rPr>
              <w:fldChar w:fldCharType="separate"/>
            </w:r>
            <w:r>
              <w:rPr>
                <w:rStyle w:val="a3"/>
                <w:rFonts w:ascii="Arial" w:hAnsi="Arial" w:cs="Arial"/>
                <w:color w:val="FF9900"/>
                <w:szCs w:val="21"/>
              </w:rPr>
              <w:t>NPM</w:t>
            </w:r>
            <w:r>
              <w:rPr>
                <w:rFonts w:ascii="Arial" w:hAnsi="Arial" w:cs="Arial"/>
                <w:color w:val="000000"/>
                <w:szCs w:val="21"/>
              </w:rPr>
              <w:fldChar w:fldCharType="end"/>
            </w:r>
            <w:r>
              <w:rPr>
                <w:rFonts w:ascii="Arial" w:hAnsi="Arial" w:cs="Arial"/>
                <w:color w:val="000000"/>
                <w:szCs w:val="21"/>
              </w:rPr>
              <w:t>）</w:t>
            </w:r>
          </w:p>
          <w:p w:rsidR="00C16562" w:rsidRDefault="00C16562" w:rsidP="00C16562">
            <w:pPr>
              <w:widowControl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Style w:val="a6"/>
                <w:rFonts w:ascii="Arial" w:hAnsi="Arial" w:cs="Arial"/>
                <w:color w:val="000000"/>
                <w:szCs w:val="21"/>
              </w:rPr>
              <w:t>Derby</w:t>
            </w:r>
            <w:r>
              <w:rPr>
                <w:rFonts w:ascii="Arial" w:hAnsi="Arial" w:cs="Arial"/>
                <w:color w:val="000000"/>
                <w:szCs w:val="21"/>
              </w:rPr>
              <w:t>（</w:t>
            </w:r>
            <w:hyperlink r:id="rId56" w:tgtFrame="_blank" w:history="1">
              <w:proofErr w:type="gramStart"/>
              <w:r>
                <w:rPr>
                  <w:rStyle w:val="a3"/>
                  <w:rFonts w:ascii="Arial" w:hAnsi="Arial" w:cs="Arial"/>
                  <w:color w:val="FF9900"/>
                  <w:szCs w:val="21"/>
                </w:rPr>
                <w:t>官网</w:t>
              </w:r>
              <w:proofErr w:type="gramEnd"/>
            </w:hyperlink>
            <w:r>
              <w:rPr>
                <w:rFonts w:ascii="Arial" w:hAnsi="Arial" w:cs="Arial"/>
                <w:color w:val="000000"/>
                <w:szCs w:val="21"/>
              </w:rPr>
              <w:t>、</w:t>
            </w:r>
            <w:hyperlink r:id="rId57" w:tgtFrame="_blank" w:history="1">
              <w:r>
                <w:rPr>
                  <w:rStyle w:val="a3"/>
                  <w:rFonts w:ascii="Arial" w:hAnsi="Arial" w:cs="Arial"/>
                  <w:color w:val="FF9900"/>
                  <w:szCs w:val="21"/>
                </w:rPr>
                <w:t>Github</w:t>
              </w:r>
            </w:hyperlink>
            <w:r>
              <w:rPr>
                <w:rFonts w:ascii="Arial" w:hAnsi="Arial" w:cs="Arial"/>
                <w:color w:val="000000"/>
                <w:szCs w:val="21"/>
              </w:rPr>
              <w:t>、</w:t>
            </w:r>
            <w:r>
              <w:rPr>
                <w:rFonts w:ascii="Arial" w:hAnsi="Arial" w:cs="Arial"/>
                <w:color w:val="000000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Cs w:val="21"/>
              </w:rPr>
              <w:instrText xml:space="preserve"> HYPERLINK "https://www.npmjs.org/package/derby" \t "_blank" </w:instrText>
            </w:r>
            <w:r>
              <w:rPr>
                <w:rFonts w:ascii="Arial" w:hAnsi="Arial" w:cs="Arial"/>
                <w:color w:val="000000"/>
                <w:szCs w:val="21"/>
              </w:rPr>
              <w:fldChar w:fldCharType="separate"/>
            </w:r>
            <w:r>
              <w:rPr>
                <w:rStyle w:val="a3"/>
                <w:rFonts w:ascii="Arial" w:hAnsi="Arial" w:cs="Arial"/>
                <w:color w:val="FF9900"/>
                <w:szCs w:val="21"/>
              </w:rPr>
              <w:t>NPM</w:t>
            </w:r>
            <w:r>
              <w:rPr>
                <w:rFonts w:ascii="Arial" w:hAnsi="Arial" w:cs="Arial"/>
                <w:color w:val="000000"/>
                <w:szCs w:val="21"/>
              </w:rPr>
              <w:fldChar w:fldCharType="end"/>
            </w:r>
            <w:r>
              <w:rPr>
                <w:rFonts w:ascii="Arial" w:hAnsi="Arial" w:cs="Arial"/>
                <w:color w:val="000000"/>
                <w:szCs w:val="21"/>
              </w:rPr>
              <w:t>）</w:t>
            </w:r>
          </w:p>
          <w:p w:rsidR="00C16562" w:rsidRDefault="00C16562" w:rsidP="00C16562">
            <w:pPr>
              <w:widowControl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hAnsi="Arial" w:cs="Arial"/>
                <w:color w:val="000000"/>
                <w:szCs w:val="21"/>
              </w:rPr>
            </w:pPr>
            <w:proofErr w:type="spellStart"/>
            <w:r>
              <w:rPr>
                <w:rStyle w:val="a6"/>
                <w:rFonts w:ascii="Arial" w:hAnsi="Arial" w:cs="Arial"/>
                <w:color w:val="000000"/>
                <w:szCs w:val="21"/>
              </w:rPr>
              <w:t>SocketStream</w:t>
            </w:r>
            <w:proofErr w:type="spellEnd"/>
            <w:r>
              <w:rPr>
                <w:rFonts w:ascii="Arial" w:hAnsi="Arial" w:cs="Arial"/>
                <w:color w:val="000000"/>
                <w:szCs w:val="21"/>
              </w:rPr>
              <w:t>（</w:t>
            </w:r>
            <w:hyperlink r:id="rId58" w:tgtFrame="_blank" w:history="1">
              <w:proofErr w:type="gramStart"/>
              <w:r>
                <w:rPr>
                  <w:rStyle w:val="a3"/>
                  <w:rFonts w:ascii="Arial" w:hAnsi="Arial" w:cs="Arial"/>
                  <w:color w:val="FF9900"/>
                  <w:szCs w:val="21"/>
                </w:rPr>
                <w:t>官网</w:t>
              </w:r>
              <w:proofErr w:type="gramEnd"/>
            </w:hyperlink>
            <w:r>
              <w:rPr>
                <w:rFonts w:ascii="Arial" w:hAnsi="Arial" w:cs="Arial"/>
                <w:color w:val="000000"/>
                <w:szCs w:val="21"/>
              </w:rPr>
              <w:t>、</w:t>
            </w:r>
            <w:hyperlink r:id="rId59" w:tgtFrame="_blank" w:history="1">
              <w:r>
                <w:rPr>
                  <w:rStyle w:val="a3"/>
                  <w:rFonts w:ascii="Arial" w:hAnsi="Arial" w:cs="Arial"/>
                  <w:color w:val="FF9900"/>
                  <w:szCs w:val="21"/>
                </w:rPr>
                <w:t>Github</w:t>
              </w:r>
            </w:hyperlink>
            <w:r>
              <w:rPr>
                <w:rFonts w:ascii="Arial" w:hAnsi="Arial" w:cs="Arial"/>
                <w:color w:val="000000"/>
                <w:szCs w:val="21"/>
              </w:rPr>
              <w:t>、</w:t>
            </w:r>
            <w:r>
              <w:rPr>
                <w:rFonts w:ascii="Arial" w:hAnsi="Arial" w:cs="Arial"/>
                <w:color w:val="000000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Cs w:val="21"/>
              </w:rPr>
              <w:instrText xml:space="preserve"> HYPERLINK "https://npmjs.org/package/socketstream" \t "_blank" </w:instrText>
            </w:r>
            <w:r>
              <w:rPr>
                <w:rFonts w:ascii="Arial" w:hAnsi="Arial" w:cs="Arial"/>
                <w:color w:val="000000"/>
                <w:szCs w:val="21"/>
              </w:rPr>
              <w:fldChar w:fldCharType="separate"/>
            </w:r>
            <w:r>
              <w:rPr>
                <w:rStyle w:val="a3"/>
                <w:rFonts w:ascii="Arial" w:hAnsi="Arial" w:cs="Arial"/>
                <w:color w:val="FF9900"/>
                <w:szCs w:val="21"/>
              </w:rPr>
              <w:t>NPM</w:t>
            </w:r>
            <w:r>
              <w:rPr>
                <w:rFonts w:ascii="Arial" w:hAnsi="Arial" w:cs="Arial"/>
                <w:color w:val="000000"/>
                <w:szCs w:val="21"/>
              </w:rPr>
              <w:fldChar w:fldCharType="end"/>
            </w:r>
            <w:r>
              <w:rPr>
                <w:rFonts w:ascii="Arial" w:hAnsi="Arial" w:cs="Arial"/>
                <w:color w:val="000000"/>
                <w:szCs w:val="21"/>
              </w:rPr>
              <w:t>）</w:t>
            </w:r>
          </w:p>
          <w:p w:rsidR="00C16562" w:rsidRDefault="00C16562" w:rsidP="00C16562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不过说实话，目前能看到的实时通信的应用场景其实不多，其中大多集中于聊天室、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to-do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、实时图表、在线游戏等领域。其他领域使用实时特性不但没必要，而且是对服务器资源的浪费。因此目前是否要采用实时框架，要看具体的项目而定。</w:t>
            </w:r>
          </w:p>
          <w:p w:rsidR="00C16562" w:rsidRDefault="00C16562" w:rsidP="00C16562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以上基本就是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Node.js Web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框架的现状了，相信看到这里，对于选择何种框架读者已经心里有数了吧。最后再介绍一个容易搞混的概念，和解释一下我的选择。</w:t>
            </w:r>
          </w:p>
          <w:p w:rsidR="00C16562" w:rsidRDefault="00C16562" w:rsidP="00C16562">
            <w:pPr>
              <w:pStyle w:val="3"/>
              <w:shd w:val="clear" w:color="auto" w:fill="FFFFFF"/>
              <w:spacing w:before="0" w:after="0"/>
              <w:rPr>
                <w:rFonts w:ascii="Arial" w:hAnsi="Arial" w:cs="Arial"/>
                <w:color w:val="000000"/>
                <w:sz w:val="27"/>
                <w:szCs w:val="27"/>
              </w:rPr>
            </w:pPr>
            <w:bookmarkStart w:id="5" w:name="t4"/>
            <w:bookmarkEnd w:id="5"/>
            <w:r>
              <w:rPr>
                <w:rFonts w:ascii="Arial" w:hAnsi="Arial" w:cs="Arial"/>
                <w:color w:val="000000"/>
              </w:rPr>
              <w:t>YEOMAN</w:t>
            </w:r>
            <w:r>
              <w:rPr>
                <w:rFonts w:ascii="Arial" w:hAnsi="Arial" w:cs="Arial"/>
                <w:color w:val="000000"/>
              </w:rPr>
              <w:t>？</w:t>
            </w:r>
          </w:p>
          <w:p w:rsidR="00C16562" w:rsidRDefault="00C16562" w:rsidP="00C16562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第一次见到这个词，我还以为它和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MEAN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有什么联系。事实上，它们是截然不同的两个东西。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YEOMAN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由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YO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（脚手架）、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grunt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（构建工具）、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bower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（包管理器），它代表的是一种工作流，与框架开发的思维方式完全不同。具体的介绍可见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instrText>HYPERLINK "http://blog.fens.me/nodejs-yeoman-intro/" \o "Yeoman</w:instrTex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instrText>自动构建</w:instrTex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instrText>js</w:instrTex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instrText>项目</w:instrTex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</w:rPr>
              <w:instrText>" \t "_blank"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  <w:r>
              <w:rPr>
                <w:rStyle w:val="a3"/>
                <w:rFonts w:ascii="Arial" w:hAnsi="Arial" w:cs="Arial"/>
                <w:color w:val="FF9900"/>
                <w:sz w:val="21"/>
                <w:szCs w:val="21"/>
              </w:rPr>
              <w:t>这里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。</w:t>
            </w:r>
          </w:p>
          <w:p w:rsidR="00C16562" w:rsidRDefault="00C16562" w:rsidP="00C16562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YEOMAN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能够和框架达到类似的目的，都是为构建一个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Web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应用做好准备，但是要不要采用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YEOMAN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，则是见仁见智。我个人的看法是，学习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YEOMAN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本身就需要不少时间，并且有一定的学习门槛。至少在目前，使用框架开发还是相对经济的，而如果以后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YEOMAN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这种模式推广开来，再来学习也不迟，更何况有一定的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Node.js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项目经验之后再来学习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YEOMAN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要轻松很多。</w:t>
            </w:r>
          </w:p>
          <w:p w:rsidR="00C16562" w:rsidRDefault="00C16562" w:rsidP="00C16562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事实上，我还是很认可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YEOMAN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这种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Generator+package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Manager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的模式的，这是因为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Node.js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本身崇尚</w:t>
            </w:r>
            <w:r>
              <w:rPr>
                <w:rStyle w:val="a6"/>
                <w:rFonts w:ascii="Arial" w:hAnsi="Arial" w:cs="Arial"/>
                <w:color w:val="000000"/>
                <w:sz w:val="21"/>
                <w:szCs w:val="21"/>
              </w:rPr>
              <w:t>微模块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的概念，即无论是多么小的功能，都将它们模块化，甚至大的模块也要拆分成小的模块，然后通过搭积木的方式来构建应用。这样能够彻底的解耦，对于不容易调试的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Javascript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来说，也有助于定位和修复应用中的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>问题。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Generator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就是这种理念催生下的产物，通过选择不同的配置和选项，将积木搭起来。不过对于这种模式目前大家也还处于实验当中，不急于进行实际应用。</w:t>
            </w:r>
          </w:p>
          <w:p w:rsidR="00C16562" w:rsidRDefault="00C16562" w:rsidP="00C16562">
            <w:pPr>
              <w:pStyle w:val="3"/>
              <w:shd w:val="clear" w:color="auto" w:fill="FFFFFF"/>
              <w:spacing w:before="0" w:after="0"/>
              <w:rPr>
                <w:rFonts w:ascii="Arial" w:hAnsi="Arial" w:cs="Arial"/>
                <w:color w:val="000000"/>
                <w:sz w:val="27"/>
                <w:szCs w:val="27"/>
              </w:rPr>
            </w:pPr>
            <w:bookmarkStart w:id="6" w:name="t5"/>
            <w:bookmarkEnd w:id="6"/>
            <w:r>
              <w:rPr>
                <w:rFonts w:ascii="Arial" w:hAnsi="Arial" w:cs="Arial"/>
                <w:color w:val="000000"/>
              </w:rPr>
              <w:t>为什么我选择了</w:t>
            </w:r>
            <w:r>
              <w:rPr>
                <w:rFonts w:ascii="Arial" w:hAnsi="Arial" w:cs="Arial"/>
                <w:color w:val="000000"/>
              </w:rPr>
              <w:t>Hackathon Starter</w:t>
            </w:r>
            <w:r>
              <w:rPr>
                <w:rFonts w:ascii="Arial" w:hAnsi="Arial" w:cs="Arial"/>
                <w:color w:val="000000"/>
              </w:rPr>
              <w:t>？</w:t>
            </w:r>
          </w:p>
          <w:p w:rsidR="00C16562" w:rsidRDefault="00C16562" w:rsidP="00C16562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在我的个人项目中，使用的是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Hackathon Starter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，一个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HYPERLINK "http://idlelife.org/archives/491" \t "_blank" 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  <w:r>
              <w:rPr>
                <w:rStyle w:val="a3"/>
                <w:rFonts w:ascii="Arial" w:hAnsi="Arial" w:cs="Arial"/>
                <w:color w:val="FF9900"/>
                <w:sz w:val="21"/>
                <w:szCs w:val="21"/>
              </w:rPr>
              <w:t>Node.js Web</w:t>
            </w:r>
            <w:r>
              <w:rPr>
                <w:rStyle w:val="a3"/>
                <w:rFonts w:ascii="Arial" w:hAnsi="Arial" w:cs="Arial"/>
                <w:color w:val="FF9900"/>
                <w:sz w:val="21"/>
                <w:szCs w:val="21"/>
              </w:rPr>
              <w:t>应用脚手架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。</w:t>
            </w:r>
          </w:p>
          <w:p w:rsidR="00C16562" w:rsidRDefault="00C16562" w:rsidP="00C16562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我使用它的原因是，要求高度可配置，同时又讨厌写一些配置的代码，因此它对于我来说是很好的选择。一些全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栈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>框架对我来说，封装过多，将原生的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Node.js/Express API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隐藏掉了，要使用还需要一定的学习成本。而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Express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这样的框架又太过简洁，在实际的项目中使用还需要大量的插件和配置，而这些在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Hackathon Starter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中都已经帮我们做好了，同时还有一些示例代码以供学习，对于新人来说非常友好，可以避免过多的挫折感。</w:t>
            </w:r>
          </w:p>
          <w:p w:rsidR="00C16562" w:rsidRDefault="00C16562" w:rsidP="00C16562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上面一段可以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看做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>是免费为</w:t>
            </w:r>
            <w:hyperlink r:id="rId60" w:tgtFrame="_blank" w:tooltip="Hackathon Starter Github" w:history="1">
              <w:r>
                <w:rPr>
                  <w:rStyle w:val="a3"/>
                  <w:rFonts w:ascii="Arial" w:hAnsi="Arial" w:cs="Arial"/>
                  <w:color w:val="FF9900"/>
                  <w:sz w:val="21"/>
                  <w:szCs w:val="21"/>
                </w:rPr>
                <w:t>Hackathon Starter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做的广告吧，开源项目需要宣传和布道才能让更多人所关注。</w:t>
            </w:r>
          </w:p>
          <w:p w:rsidR="00C16562" w:rsidRDefault="00C16562" w:rsidP="00C16562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最后，本文里的框架大多来源于</w:t>
            </w:r>
            <w:hyperlink r:id="rId61" w:tgtFrame="_blank" w:tooltip="nodeframework" w:history="1">
              <w:r>
                <w:rPr>
                  <w:rStyle w:val="a3"/>
                  <w:rFonts w:ascii="Arial" w:hAnsi="Arial" w:cs="Arial"/>
                  <w:color w:val="FF9900"/>
                  <w:sz w:val="21"/>
                  <w:szCs w:val="21"/>
                </w:rPr>
                <w:t>nodeframework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网站，本文可以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看做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>是该站的注释版，在扫清我自己的一些疑惑的同时，也希望对读者有所帮助。</w:t>
            </w:r>
          </w:p>
          <w:p w:rsidR="00C16562" w:rsidRDefault="00C16562" w:rsidP="00C16562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  <w:p w:rsidR="00C16562" w:rsidRPr="00C16562" w:rsidRDefault="00C16562" w:rsidP="00B61A5C"/>
        </w:tc>
      </w:tr>
    </w:tbl>
    <w:p w:rsidR="00817163" w:rsidRDefault="00817163" w:rsidP="00B61A5C"/>
    <w:p w:rsidR="004710C7" w:rsidRDefault="004710C7" w:rsidP="00B61A5C"/>
    <w:p w:rsidR="00FF33D3" w:rsidRDefault="00624A5A" w:rsidP="00CB74E0">
      <w:pPr>
        <w:pStyle w:val="1"/>
        <w:numPr>
          <w:ilvl w:val="0"/>
          <w:numId w:val="1"/>
        </w:numPr>
      </w:pPr>
      <w:r>
        <w:rPr>
          <w:rFonts w:hint="eastAsia"/>
        </w:rPr>
        <w:t>全</w:t>
      </w:r>
      <w:proofErr w:type="gramStart"/>
      <w:r>
        <w:rPr>
          <w:rFonts w:hint="eastAsia"/>
        </w:rPr>
        <w:t>栈</w:t>
      </w:r>
      <w:proofErr w:type="gramEnd"/>
    </w:p>
    <w:p w:rsidR="00624A5A" w:rsidRDefault="00624A5A" w:rsidP="00402576">
      <w:pPr>
        <w:pStyle w:val="2"/>
        <w:numPr>
          <w:ilvl w:val="1"/>
          <w:numId w:val="1"/>
        </w:numPr>
      </w:pPr>
      <w:r>
        <w:rPr>
          <w:rFonts w:hint="eastAsia"/>
        </w:rPr>
        <w:t>MEAN</w:t>
      </w:r>
      <w:r w:rsidR="00603CF7">
        <w:rPr>
          <w:rFonts w:hint="eastAsia"/>
        </w:rPr>
        <w:t>.IO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031F" w:rsidTr="00A0031F">
        <w:tc>
          <w:tcPr>
            <w:tcW w:w="10456" w:type="dxa"/>
          </w:tcPr>
          <w:p w:rsidR="00483666" w:rsidRDefault="001B3259" w:rsidP="00A0031F">
            <w:r>
              <w:rPr>
                <w:noProof/>
              </w:rPr>
              <w:drawing>
                <wp:inline distT="0" distB="0" distL="0" distR="0">
                  <wp:extent cx="5552440" cy="3306445"/>
                  <wp:effectExtent l="0" t="0" r="0" b="8255"/>
                  <wp:docPr id="4" name="图片 4" descr="http://mean.io/wp-content/uploads/sites/164/2016/08/banner-top-ninja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mean.io/wp-content/uploads/sites/164/2016/08/banner-top-ninja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2440" cy="330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031F" w:rsidRDefault="00A0031F" w:rsidP="00A0031F">
            <w:r>
              <w:t>网站：</w:t>
            </w:r>
            <w:r>
              <w:fldChar w:fldCharType="begin"/>
            </w:r>
            <w:r>
              <w:instrText xml:space="preserve"> HYPERLINK "</w:instrText>
            </w:r>
            <w:r w:rsidRPr="00430CEE">
              <w:instrText>http://mean.io/</w:instrText>
            </w:r>
            <w:r>
              <w:instrText xml:space="preserve">" </w:instrText>
            </w:r>
            <w:r>
              <w:fldChar w:fldCharType="separate"/>
            </w:r>
            <w:r w:rsidRPr="00584E3E">
              <w:rPr>
                <w:rStyle w:val="a3"/>
              </w:rPr>
              <w:t>http://mean.i</w:t>
            </w:r>
            <w:r w:rsidRPr="00584E3E">
              <w:rPr>
                <w:rStyle w:val="a3"/>
              </w:rPr>
              <w:t>o</w:t>
            </w:r>
            <w:r w:rsidRPr="00584E3E">
              <w:rPr>
                <w:rStyle w:val="a3"/>
              </w:rPr>
              <w:t>/</w:t>
            </w:r>
            <w:r>
              <w:fldChar w:fldCharType="end"/>
            </w:r>
          </w:p>
          <w:p w:rsidR="00A0031F" w:rsidRDefault="00A0031F" w:rsidP="00A0031F">
            <w:r>
              <w:t>代码：</w:t>
            </w:r>
            <w:r>
              <w:fldChar w:fldCharType="begin"/>
            </w:r>
            <w:r>
              <w:instrText xml:space="preserve"> HYPERLINK "</w:instrText>
            </w:r>
            <w:r w:rsidRPr="00A4320C">
              <w:instrText>https://github.com/linnovate/mean</w:instrText>
            </w:r>
            <w:r>
              <w:instrText xml:space="preserve">" </w:instrText>
            </w:r>
            <w:r>
              <w:fldChar w:fldCharType="separate"/>
            </w:r>
            <w:r w:rsidRPr="00584E3E">
              <w:rPr>
                <w:rStyle w:val="a3"/>
              </w:rPr>
              <w:t>https://github.com/li</w:t>
            </w:r>
            <w:r w:rsidRPr="00584E3E">
              <w:rPr>
                <w:rStyle w:val="a3"/>
              </w:rPr>
              <w:t>n</w:t>
            </w:r>
            <w:r w:rsidRPr="00584E3E">
              <w:rPr>
                <w:rStyle w:val="a3"/>
              </w:rPr>
              <w:t>novate/mean</w:t>
            </w:r>
            <w:r>
              <w:fldChar w:fldCharType="end"/>
            </w:r>
          </w:p>
          <w:p w:rsidR="00A0031F" w:rsidRDefault="00A0031F" w:rsidP="00A0031F">
            <w:r>
              <w:rPr>
                <w:rFonts w:hint="eastAsia"/>
              </w:rPr>
              <w:t>从属于：</w:t>
            </w:r>
            <w:r>
              <w:fldChar w:fldCharType="begin"/>
            </w:r>
            <w:r>
              <w:instrText xml:space="preserve"> HYPERLINK "</w:instrText>
            </w:r>
            <w:r w:rsidRPr="00A4320C">
              <w:instrText>http://www.linnovate.net/</w:instrText>
            </w:r>
            <w:r>
              <w:instrText xml:space="preserve">" </w:instrText>
            </w:r>
            <w:r>
              <w:fldChar w:fldCharType="separate"/>
            </w:r>
            <w:r w:rsidRPr="00584E3E">
              <w:rPr>
                <w:rStyle w:val="a3"/>
              </w:rPr>
              <w:t>http://www.linnovate.net/</w:t>
            </w:r>
            <w:r>
              <w:fldChar w:fldCharType="end"/>
            </w:r>
            <w:r>
              <w:t xml:space="preserve"> </w:t>
            </w:r>
          </w:p>
          <w:p w:rsidR="00A0031F" w:rsidRPr="00A0031F" w:rsidRDefault="00A0031F" w:rsidP="00A0031F">
            <w:pPr>
              <w:rPr>
                <w:rFonts w:hint="eastAsia"/>
                <w:b/>
                <w:color w:val="C00000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t>学习：</w:t>
            </w:r>
            <w:r>
              <w:rPr>
                <w:rFonts w:hint="eastAsia"/>
              </w:rPr>
              <w:t xml:space="preserve"> </w:t>
            </w:r>
            <w:hyperlink r:id="rId63" w:history="1">
              <w:r w:rsidRPr="00584E3E">
                <w:rPr>
                  <w:rStyle w:val="a3"/>
                </w:rPr>
                <w:t>http://learn.mean.io/</w:t>
              </w:r>
            </w:hyperlink>
            <w:r>
              <w:t xml:space="preserve">    </w:t>
            </w:r>
            <w:r w:rsidRPr="00A0031F">
              <w:rPr>
                <w:b/>
                <w:color w:val="C00000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&lt;&lt;&lt;&lt;&lt;&lt;&lt;&lt;&lt;&lt;&lt;&lt;&lt;&lt;&lt;&lt;&lt;&lt;&lt;&lt;&lt;&lt;&lt;&lt;&lt;&lt;&lt;&lt;&lt;&lt;&lt;&lt;&lt;&lt;&lt;&lt;&lt;&lt;&lt;&lt;</w:t>
            </w:r>
          </w:p>
          <w:p w:rsidR="00A0031F" w:rsidRDefault="00A0031F" w:rsidP="00A0031F">
            <w:r>
              <w:rPr>
                <w:rFonts w:hint="eastAsia"/>
              </w:rPr>
              <w:t>MEAN</w:t>
            </w:r>
            <w:r>
              <w:t xml:space="preserve"> =</w:t>
            </w:r>
            <w:r>
              <w:rPr>
                <w:rFonts w:hint="eastAsia"/>
              </w:rPr>
              <w:t>（</w:t>
            </w:r>
            <w:r w:rsidRPr="00606664">
              <w:rPr>
                <w:rFonts w:hint="eastAsia"/>
              </w:rPr>
              <w:t>Mongo DB</w:t>
            </w:r>
            <w:r w:rsidRPr="00606664">
              <w:rPr>
                <w:rFonts w:hint="eastAsia"/>
              </w:rPr>
              <w:t>，</w:t>
            </w:r>
            <w:r w:rsidRPr="00606664">
              <w:rPr>
                <w:rFonts w:hint="eastAsia"/>
              </w:rPr>
              <w:t>Express</w:t>
            </w:r>
            <w:r w:rsidRPr="00606664">
              <w:rPr>
                <w:rFonts w:hint="eastAsia"/>
              </w:rPr>
              <w:t>，</w:t>
            </w:r>
            <w:r w:rsidRPr="00606664">
              <w:rPr>
                <w:rFonts w:hint="eastAsia"/>
              </w:rPr>
              <w:t xml:space="preserve">Angular </w:t>
            </w:r>
            <w:r w:rsidRPr="00606664">
              <w:rPr>
                <w:rFonts w:hint="eastAsia"/>
              </w:rPr>
              <w:t>和</w:t>
            </w:r>
            <w:r w:rsidRPr="00606664">
              <w:rPr>
                <w:rFonts w:hint="eastAsia"/>
              </w:rPr>
              <w:t xml:space="preserve"> Node.js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</w:t>
            </w:r>
          </w:p>
          <w:p w:rsidR="00A0031F" w:rsidRDefault="00A0031F" w:rsidP="00A0031F">
            <w:pPr>
              <w:rPr>
                <w:rFonts w:hint="eastAsia"/>
              </w:rPr>
            </w:pPr>
            <w:r w:rsidRPr="00A0031F">
              <w:rPr>
                <w:rFonts w:ascii="Consolas" w:hAnsi="Consolas"/>
                <w:color w:val="FFFFFF"/>
                <w:sz w:val="29"/>
                <w:szCs w:val="29"/>
                <w:shd w:val="clear" w:color="auto" w:fill="001C2A"/>
              </w:rPr>
              <w:t xml:space="preserve">  $ </w:t>
            </w:r>
            <w:proofErr w:type="spellStart"/>
            <w:r w:rsidRPr="00A0031F">
              <w:rPr>
                <w:rFonts w:ascii="Consolas" w:hAnsi="Consolas"/>
                <w:color w:val="FFFFFF"/>
                <w:sz w:val="29"/>
                <w:szCs w:val="29"/>
                <w:shd w:val="clear" w:color="auto" w:fill="001C2A"/>
              </w:rPr>
              <w:t>sudo</w:t>
            </w:r>
            <w:proofErr w:type="spellEnd"/>
            <w:r w:rsidRPr="00A0031F">
              <w:rPr>
                <w:rFonts w:ascii="Consolas" w:hAnsi="Consolas"/>
                <w:color w:val="FFFFFF"/>
                <w:sz w:val="29"/>
                <w:szCs w:val="29"/>
                <w:shd w:val="clear" w:color="auto" w:fill="001C2A"/>
              </w:rPr>
              <w:t xml:space="preserve"> </w:t>
            </w:r>
            <w:proofErr w:type="spellStart"/>
            <w:r w:rsidRPr="00A0031F">
              <w:rPr>
                <w:rFonts w:ascii="Consolas" w:hAnsi="Consolas"/>
                <w:color w:val="FFFFFF"/>
                <w:sz w:val="29"/>
                <w:szCs w:val="29"/>
                <w:shd w:val="clear" w:color="auto" w:fill="001C2A"/>
              </w:rPr>
              <w:t>npm</w:t>
            </w:r>
            <w:proofErr w:type="spellEnd"/>
            <w:r w:rsidRPr="00A0031F">
              <w:rPr>
                <w:rFonts w:ascii="Consolas" w:hAnsi="Consolas"/>
                <w:color w:val="FFFFFF"/>
                <w:sz w:val="29"/>
                <w:szCs w:val="29"/>
                <w:shd w:val="clear" w:color="auto" w:fill="001C2A"/>
              </w:rPr>
              <w:t xml:space="preserve"> install -g mean-cli</w:t>
            </w:r>
            <w:r w:rsidRPr="00A0031F">
              <w:rPr>
                <w:rFonts w:ascii="Consolas" w:hAnsi="Consolas"/>
                <w:color w:val="FFFFFF"/>
                <w:sz w:val="29"/>
                <w:szCs w:val="29"/>
              </w:rPr>
              <w:br/>
            </w:r>
            <w:r w:rsidRPr="00A0031F">
              <w:rPr>
                <w:rFonts w:ascii="Consolas" w:hAnsi="Consolas"/>
                <w:color w:val="FFFFFF"/>
                <w:sz w:val="29"/>
                <w:szCs w:val="29"/>
                <w:shd w:val="clear" w:color="auto" w:fill="001C2A"/>
              </w:rPr>
              <w:lastRenderedPageBreak/>
              <w:t xml:space="preserve">  $ mean </w:t>
            </w:r>
            <w:proofErr w:type="spellStart"/>
            <w:r w:rsidRPr="00A0031F">
              <w:rPr>
                <w:rFonts w:ascii="Consolas" w:hAnsi="Consolas"/>
                <w:color w:val="FFFFFF"/>
                <w:sz w:val="29"/>
                <w:szCs w:val="29"/>
                <w:shd w:val="clear" w:color="auto" w:fill="001C2A"/>
              </w:rPr>
              <w:t>init</w:t>
            </w:r>
            <w:proofErr w:type="spellEnd"/>
            <w:r w:rsidRPr="00A0031F">
              <w:rPr>
                <w:rFonts w:ascii="Consolas" w:hAnsi="Consolas"/>
                <w:color w:val="FFFFFF"/>
                <w:sz w:val="29"/>
                <w:szCs w:val="29"/>
                <w:shd w:val="clear" w:color="auto" w:fill="001C2A"/>
              </w:rPr>
              <w:t xml:space="preserve"> </w:t>
            </w:r>
            <w:proofErr w:type="spellStart"/>
            <w:r w:rsidRPr="00A0031F">
              <w:rPr>
                <w:rFonts w:ascii="Consolas" w:hAnsi="Consolas"/>
                <w:color w:val="FFFFFF"/>
                <w:sz w:val="29"/>
                <w:szCs w:val="29"/>
                <w:shd w:val="clear" w:color="auto" w:fill="001C2A"/>
              </w:rPr>
              <w:t>yourNewApp</w:t>
            </w:r>
            <w:proofErr w:type="spellEnd"/>
          </w:p>
        </w:tc>
      </w:tr>
    </w:tbl>
    <w:p w:rsidR="00645981" w:rsidRDefault="00645981" w:rsidP="00645981"/>
    <w:p w:rsidR="00FF33D3" w:rsidRDefault="00FF33D3" w:rsidP="00402576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MEAN</w:t>
      </w:r>
      <w:r w:rsidR="00666E50">
        <w:t>.JS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E788C" w:rsidTr="000E788C">
        <w:tc>
          <w:tcPr>
            <w:tcW w:w="10456" w:type="dxa"/>
          </w:tcPr>
          <w:p w:rsidR="00887935" w:rsidRDefault="00887935" w:rsidP="00645981">
            <w:r>
              <w:rPr>
                <w:noProof/>
              </w:rPr>
              <w:drawing>
                <wp:inline distT="0" distB="0" distL="0" distR="0">
                  <wp:extent cx="4754880" cy="1141095"/>
                  <wp:effectExtent l="0" t="0" r="7620" b="1905"/>
                  <wp:docPr id="1" name="图片 1" descr="MEAN.J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EAN.J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4880" cy="114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788C" w:rsidRDefault="00A14099" w:rsidP="00645981">
            <w:r>
              <w:t>网站：</w:t>
            </w:r>
            <w:r>
              <w:rPr>
                <w:rFonts w:hint="eastAsia"/>
              </w:rPr>
              <w:t xml:space="preserve"> </w:t>
            </w:r>
            <w:hyperlink r:id="rId65" w:history="1">
              <w:r w:rsidRPr="00584E3E">
                <w:rPr>
                  <w:rStyle w:val="a3"/>
                </w:rPr>
                <w:t>http://meanjs.org/</w:t>
              </w:r>
            </w:hyperlink>
          </w:p>
          <w:p w:rsidR="00A14099" w:rsidRDefault="00A14099" w:rsidP="00A14099">
            <w:r>
              <w:t>代码：</w:t>
            </w:r>
            <w:r>
              <w:rPr>
                <w:rFonts w:hint="eastAsia"/>
              </w:rPr>
              <w:t xml:space="preserve"> </w:t>
            </w:r>
            <w:hyperlink r:id="rId66" w:history="1">
              <w:r w:rsidRPr="00584E3E">
                <w:rPr>
                  <w:rStyle w:val="a3"/>
                </w:rPr>
                <w:t>https://github.com/meanjs/mean</w:t>
              </w:r>
            </w:hyperlink>
          </w:p>
          <w:p w:rsidR="003B1275" w:rsidRDefault="003B1275" w:rsidP="00A14099"/>
          <w:p w:rsidR="003B1275" w:rsidRDefault="003B1275" w:rsidP="00A14099">
            <w:pPr>
              <w:rPr>
                <w:rFonts w:hint="eastAsia"/>
              </w:rPr>
            </w:pPr>
            <w:r>
              <w:t>文档见：</w:t>
            </w:r>
            <w:hyperlink r:id="rId67" w:history="1">
              <w:r w:rsidRPr="00584E3E">
                <w:rPr>
                  <w:rStyle w:val="a3"/>
                </w:rPr>
                <w:t>http://meanjs.org/generator.html</w:t>
              </w:r>
            </w:hyperlink>
            <w:r>
              <w:t xml:space="preserve"> </w:t>
            </w:r>
          </w:p>
          <w:p w:rsidR="00C764DA" w:rsidRPr="00D63ABB" w:rsidRDefault="00DD256F" w:rsidP="00A14099">
            <w:pPr>
              <w:rPr>
                <w:rFonts w:asciiTheme="majorEastAsia" w:eastAsiaTheme="majorEastAsia" w:hAnsiTheme="majorEastAsia"/>
                <w:sz w:val="22"/>
              </w:rPr>
            </w:pPr>
            <w:r>
              <w:t>先安装</w:t>
            </w:r>
            <w:r>
              <w:rPr>
                <w:rFonts w:hint="eastAsia"/>
              </w:rPr>
              <w:t xml:space="preserve"> </w:t>
            </w:r>
            <w:hyperlink r:id="rId68" w:history="1">
              <w:r>
                <w:rPr>
                  <w:rStyle w:val="a3"/>
                  <w:rFonts w:ascii="Arial" w:hAnsi="Arial" w:cs="Arial"/>
                  <w:color w:val="EB6864"/>
                  <w:sz w:val="23"/>
                  <w:szCs w:val="23"/>
                  <w:shd w:val="clear" w:color="auto" w:fill="FFFFFF"/>
                </w:rPr>
                <w:t>yo scaffolding tool</w:t>
              </w:r>
            </w:hyperlink>
            <w:r w:rsidR="00CD4333">
              <w:t xml:space="preserve">   </w:t>
            </w:r>
            <w:r w:rsidR="00CD4333" w:rsidRPr="00D63ABB">
              <w:rPr>
                <w:rFonts w:asciiTheme="majorEastAsia" w:eastAsiaTheme="majorEastAsia" w:hAnsiTheme="majorEastAsia"/>
                <w:sz w:val="22"/>
              </w:rPr>
              <w:t xml:space="preserve">  【</w:t>
            </w:r>
            <w:proofErr w:type="spellStart"/>
            <w:r w:rsidR="00CD4333" w:rsidRPr="00D63ABB">
              <w:rPr>
                <w:rFonts w:asciiTheme="majorEastAsia" w:eastAsiaTheme="majorEastAsia" w:hAnsiTheme="majorEastAsia"/>
                <w:b/>
                <w:color w:val="C00000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</w:t>
            </w:r>
            <w:proofErr w:type="spellEnd"/>
            <w:r w:rsidR="00CD4333" w:rsidRPr="00D63ABB">
              <w:rPr>
                <w:rFonts w:asciiTheme="majorEastAsia" w:eastAsiaTheme="majorEastAsia" w:hAnsiTheme="majorEastAsia"/>
                <w:b/>
                <w:color w:val="C00000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即</w:t>
            </w:r>
            <w:r w:rsidR="00CD4333" w:rsidRPr="00D63ABB">
              <w:rPr>
                <w:rFonts w:asciiTheme="majorEastAsia" w:eastAsiaTheme="majorEastAsia" w:hAnsiTheme="majorEastAsia" w:hint="eastAsia"/>
                <w:b/>
                <w:color w:val="C00000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CD4333" w:rsidRPr="00D63ABB">
              <w:rPr>
                <w:rFonts w:asciiTheme="majorEastAsia" w:eastAsiaTheme="majorEastAsia" w:hAnsiTheme="majorEastAsia"/>
                <w:b/>
                <w:color w:val="C00000"/>
                <w:sz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Yeoman 见</w:t>
            </w:r>
            <w:r w:rsidR="00CD4333" w:rsidRPr="00D63ABB">
              <w:rPr>
                <w:rFonts w:asciiTheme="majorEastAsia" w:eastAsiaTheme="majorEastAsia" w:hAnsiTheme="majorEastAsia"/>
                <w:sz w:val="22"/>
              </w:rPr>
              <w:fldChar w:fldCharType="begin"/>
            </w:r>
            <w:r w:rsidR="00CD4333" w:rsidRPr="00D63ABB">
              <w:rPr>
                <w:rFonts w:asciiTheme="majorEastAsia" w:eastAsiaTheme="majorEastAsia" w:hAnsiTheme="majorEastAsia"/>
                <w:sz w:val="22"/>
              </w:rPr>
              <w:instrText xml:space="preserve"> HYPERLINK "http://yeoman.io/" </w:instrText>
            </w:r>
            <w:r w:rsidR="00CD4333" w:rsidRPr="00D63ABB">
              <w:rPr>
                <w:rFonts w:asciiTheme="majorEastAsia" w:eastAsiaTheme="majorEastAsia" w:hAnsiTheme="majorEastAsia"/>
                <w:sz w:val="22"/>
              </w:rPr>
              <w:fldChar w:fldCharType="separate"/>
            </w:r>
            <w:r w:rsidR="00CD4333" w:rsidRPr="00D63ABB">
              <w:rPr>
                <w:rStyle w:val="a3"/>
                <w:rFonts w:asciiTheme="majorEastAsia" w:eastAsiaTheme="majorEastAsia" w:hAnsiTheme="majorEastAsia"/>
                <w:sz w:val="22"/>
              </w:rPr>
              <w:t>http://yeoman.io/</w:t>
            </w:r>
            <w:r w:rsidR="00CD4333" w:rsidRPr="00D63ABB">
              <w:rPr>
                <w:rFonts w:asciiTheme="majorEastAsia" w:eastAsiaTheme="majorEastAsia" w:hAnsiTheme="majorEastAsia"/>
                <w:sz w:val="22"/>
              </w:rPr>
              <w:fldChar w:fldCharType="end"/>
            </w:r>
            <w:r w:rsidR="00CD4333" w:rsidRPr="00D63ABB">
              <w:rPr>
                <w:rFonts w:asciiTheme="majorEastAsia" w:eastAsiaTheme="majorEastAsia" w:hAnsiTheme="majorEastAsia"/>
                <w:sz w:val="22"/>
              </w:rPr>
              <w:t>】</w:t>
            </w:r>
          </w:p>
          <w:p w:rsidR="00C764DA" w:rsidRDefault="00C764DA" w:rsidP="00C764DA">
            <w:pPr>
              <w:pStyle w:val="HTML0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wordWrap w:val="0"/>
              <w:spacing w:after="158"/>
              <w:rPr>
                <w:rFonts w:ascii="Consolas" w:hAnsi="Consolas"/>
                <w:color w:val="333333"/>
                <w:sz w:val="21"/>
                <w:szCs w:val="21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</w:rPr>
              <w:t xml:space="preserve">$ </w:t>
            </w:r>
            <w:proofErr w:type="spellStart"/>
            <w:r>
              <w:rPr>
                <w:rFonts w:ascii="Consolas" w:hAnsi="Consolas"/>
                <w:color w:val="333333"/>
                <w:sz w:val="21"/>
                <w:szCs w:val="21"/>
              </w:rPr>
              <w:t>npm</w:t>
            </w:r>
            <w:proofErr w:type="spellEnd"/>
            <w:r>
              <w:rPr>
                <w:rFonts w:ascii="Consolas" w:hAnsi="Consolas"/>
                <w:color w:val="333333"/>
                <w:sz w:val="21"/>
                <w:szCs w:val="21"/>
              </w:rPr>
              <w:t xml:space="preserve"> install -g </w:t>
            </w:r>
            <w:proofErr w:type="spellStart"/>
            <w:r>
              <w:rPr>
                <w:rFonts w:ascii="Consolas" w:hAnsi="Consolas"/>
                <w:color w:val="333333"/>
                <w:sz w:val="21"/>
                <w:szCs w:val="21"/>
              </w:rPr>
              <w:t>yo</w:t>
            </w:r>
            <w:proofErr w:type="spellEnd"/>
          </w:p>
          <w:p w:rsidR="00C764DA" w:rsidRDefault="00026616" w:rsidP="00A14099">
            <w:r>
              <w:rPr>
                <w:rFonts w:hint="eastAsia"/>
              </w:rPr>
              <w:t>再安装</w:t>
            </w:r>
            <w:r>
              <w:rPr>
                <w:rFonts w:hint="eastAsia"/>
              </w:rPr>
              <w:t xml:space="preserve"> 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>MEAN.JS generator</w:t>
            </w:r>
          </w:p>
          <w:p w:rsidR="00C764DA" w:rsidRDefault="00C764DA" w:rsidP="00C764DA">
            <w:pPr>
              <w:pStyle w:val="HTML0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wordWrap w:val="0"/>
              <w:spacing w:after="158"/>
              <w:rPr>
                <w:rFonts w:ascii="Consolas" w:hAnsi="Consolas"/>
                <w:color w:val="333333"/>
                <w:sz w:val="21"/>
                <w:szCs w:val="21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</w:rPr>
              <w:t xml:space="preserve">$ </w:t>
            </w:r>
            <w:proofErr w:type="spellStart"/>
            <w:r>
              <w:rPr>
                <w:rFonts w:ascii="Consolas" w:hAnsi="Consolas"/>
                <w:color w:val="333333"/>
                <w:sz w:val="21"/>
                <w:szCs w:val="21"/>
              </w:rPr>
              <w:t>npm</w:t>
            </w:r>
            <w:proofErr w:type="spellEnd"/>
            <w:r>
              <w:rPr>
                <w:rFonts w:ascii="Consolas" w:hAnsi="Consolas"/>
                <w:color w:val="333333"/>
                <w:sz w:val="21"/>
                <w:szCs w:val="21"/>
              </w:rPr>
              <w:t xml:space="preserve"> install -g generator-</w:t>
            </w:r>
            <w:proofErr w:type="spellStart"/>
            <w:r>
              <w:rPr>
                <w:rFonts w:ascii="Consolas" w:hAnsi="Consolas"/>
                <w:color w:val="333333"/>
                <w:sz w:val="21"/>
                <w:szCs w:val="21"/>
              </w:rPr>
              <w:t>meanjs</w:t>
            </w:r>
            <w:proofErr w:type="spellEnd"/>
          </w:p>
          <w:p w:rsidR="00A14099" w:rsidRPr="00C764DA" w:rsidRDefault="00A14099" w:rsidP="00645981"/>
        </w:tc>
      </w:tr>
    </w:tbl>
    <w:p w:rsidR="00645981" w:rsidRDefault="00645981" w:rsidP="00645981"/>
    <w:p w:rsidR="0066571B" w:rsidRDefault="0066571B" w:rsidP="00402576">
      <w:pPr>
        <w:pStyle w:val="2"/>
        <w:numPr>
          <w:ilvl w:val="1"/>
          <w:numId w:val="1"/>
        </w:numPr>
      </w:pPr>
      <w:r w:rsidRPr="00D129F3">
        <w:t>Angular Full-Stack Generator</w:t>
      </w:r>
    </w:p>
    <w:p w:rsidR="0066571B" w:rsidRDefault="0066571B" w:rsidP="0066571B">
      <w:r>
        <w:t>网站：</w:t>
      </w:r>
      <w:r>
        <w:rPr>
          <w:rFonts w:hint="eastAsia"/>
        </w:rPr>
        <w:t xml:space="preserve"> </w:t>
      </w:r>
      <w:hyperlink r:id="rId69" w:history="1">
        <w:r w:rsidRPr="00584E3E">
          <w:rPr>
            <w:rStyle w:val="a3"/>
          </w:rPr>
          <w:t>https://angular-fullstack.github.io/</w:t>
        </w:r>
      </w:hyperlink>
      <w:r>
        <w:t xml:space="preserve"> </w:t>
      </w:r>
    </w:p>
    <w:p w:rsidR="0066571B" w:rsidRDefault="0066571B" w:rsidP="0066571B">
      <w:r>
        <w:t>代码：</w:t>
      </w:r>
      <w:r>
        <w:rPr>
          <w:rFonts w:hint="eastAsia"/>
        </w:rPr>
        <w:t xml:space="preserve"> </w:t>
      </w:r>
      <w:hyperlink r:id="rId70" w:history="1">
        <w:r w:rsidRPr="00584E3E">
          <w:rPr>
            <w:rStyle w:val="a3"/>
          </w:rPr>
          <w:t>https://github.com/angular-fullstack/generator-angular-fullstack</w:t>
        </w:r>
      </w:hyperlink>
    </w:p>
    <w:p w:rsidR="0066571B" w:rsidRDefault="0066571B" w:rsidP="0066571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6571B" w:rsidTr="00342138">
        <w:tc>
          <w:tcPr>
            <w:tcW w:w="10456" w:type="dxa"/>
          </w:tcPr>
          <w:p w:rsidR="0066571B" w:rsidRDefault="0066571B" w:rsidP="00342138">
            <w:r>
              <w:t>先安装</w:t>
            </w:r>
            <w:proofErr w:type="spellStart"/>
            <w:r>
              <w:t>yo</w:t>
            </w:r>
            <w:proofErr w:type="spellEnd"/>
          </w:p>
          <w:p w:rsidR="0066571B" w:rsidRDefault="0066571B" w:rsidP="00342138">
            <w:pPr>
              <w:pStyle w:val="HTML0"/>
              <w:shd w:val="clear" w:color="auto" w:fill="2B3A42"/>
              <w:spacing w:line="285" w:lineRule="atLeast"/>
              <w:textAlignment w:val="baseline"/>
              <w:rPr>
                <w:rFonts w:ascii="inherit" w:hAnsi="inherit"/>
                <w:color w:val="2B3A42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A5CEE1"/>
                <w:sz w:val="18"/>
                <w:szCs w:val="18"/>
                <w:bdr w:val="none" w:sz="0" w:space="0" w:color="auto" w:frame="1"/>
              </w:rPr>
              <w:t xml:space="preserve">$ </w:t>
            </w:r>
            <w:proofErr w:type="spellStart"/>
            <w:r>
              <w:rPr>
                <w:rStyle w:val="HTML"/>
                <w:rFonts w:ascii="Consolas" w:hAnsi="Consolas"/>
                <w:color w:val="A5CEE1"/>
                <w:sz w:val="18"/>
                <w:szCs w:val="18"/>
                <w:bdr w:val="none" w:sz="0" w:space="0" w:color="auto" w:frame="1"/>
              </w:rPr>
              <w:t>npm</w:t>
            </w:r>
            <w:proofErr w:type="spellEnd"/>
            <w:r>
              <w:rPr>
                <w:rStyle w:val="HTML"/>
                <w:rFonts w:ascii="Consolas" w:hAnsi="Consolas"/>
                <w:color w:val="A5CEE1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62B1D8"/>
                <w:sz w:val="18"/>
                <w:szCs w:val="18"/>
                <w:bdr w:val="none" w:sz="0" w:space="0" w:color="auto" w:frame="1"/>
              </w:rPr>
              <w:t>install</w:t>
            </w:r>
            <w:r>
              <w:rPr>
                <w:rStyle w:val="HTML"/>
                <w:rFonts w:ascii="Consolas" w:hAnsi="Consolas"/>
                <w:color w:val="A5CEE1"/>
                <w:sz w:val="18"/>
                <w:szCs w:val="18"/>
                <w:bdr w:val="none" w:sz="0" w:space="0" w:color="auto" w:frame="1"/>
              </w:rPr>
              <w:t xml:space="preserve"> --global </w:t>
            </w:r>
            <w:proofErr w:type="spellStart"/>
            <w:r>
              <w:rPr>
                <w:rStyle w:val="HTML"/>
                <w:rFonts w:ascii="Consolas" w:hAnsi="Consolas"/>
                <w:color w:val="A5CEE1"/>
                <w:sz w:val="18"/>
                <w:szCs w:val="18"/>
                <w:bdr w:val="none" w:sz="0" w:space="0" w:color="auto" w:frame="1"/>
              </w:rPr>
              <w:t>yo</w:t>
            </w:r>
            <w:proofErr w:type="spellEnd"/>
            <w:r>
              <w:rPr>
                <w:rStyle w:val="HTML"/>
                <w:rFonts w:ascii="Consolas" w:hAnsi="Consolas"/>
                <w:color w:val="A5CEE1"/>
                <w:sz w:val="18"/>
                <w:szCs w:val="18"/>
                <w:bdr w:val="none" w:sz="0" w:space="0" w:color="auto" w:frame="1"/>
              </w:rPr>
              <w:t xml:space="preserve"> generator-angular-</w:t>
            </w:r>
            <w:proofErr w:type="spellStart"/>
            <w:r>
              <w:rPr>
                <w:rStyle w:val="HTML"/>
                <w:rFonts w:ascii="Consolas" w:hAnsi="Consolas"/>
                <w:color w:val="A5CEE1"/>
                <w:sz w:val="18"/>
                <w:szCs w:val="18"/>
                <w:bdr w:val="none" w:sz="0" w:space="0" w:color="auto" w:frame="1"/>
              </w:rPr>
              <w:t>fullstack</w:t>
            </w:r>
            <w:proofErr w:type="spellEnd"/>
            <w:r>
              <w:rPr>
                <w:rStyle w:val="HTML"/>
                <w:rFonts w:ascii="Consolas" w:hAnsi="Consolas"/>
                <w:color w:val="A5CEE1"/>
                <w:sz w:val="18"/>
                <w:szCs w:val="18"/>
                <w:bdr w:val="none" w:sz="0" w:space="0" w:color="auto" w:frame="1"/>
              </w:rPr>
              <w:t xml:space="preserve"> gulp-cli</w:t>
            </w:r>
          </w:p>
          <w:p w:rsidR="0066571B" w:rsidRDefault="0066571B" w:rsidP="00342138">
            <w:r>
              <w:t>建立项目</w:t>
            </w:r>
          </w:p>
          <w:p w:rsidR="0066571B" w:rsidRDefault="0066571B" w:rsidP="00342138">
            <w:pPr>
              <w:pStyle w:val="HTML0"/>
              <w:shd w:val="clear" w:color="auto" w:fill="2B3A42"/>
              <w:textAlignment w:val="baseline"/>
              <w:rPr>
                <w:rStyle w:val="HTML"/>
                <w:rFonts w:ascii="Consolas" w:hAnsi="Consolas"/>
                <w:color w:val="A5CEE1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A5CEE1"/>
                <w:sz w:val="18"/>
                <w:szCs w:val="18"/>
                <w:bdr w:val="none" w:sz="0" w:space="0" w:color="auto" w:frame="1"/>
              </w:rPr>
              <w:t xml:space="preserve">$ </w:t>
            </w:r>
            <w:proofErr w:type="spellStart"/>
            <w:r>
              <w:rPr>
                <w:rStyle w:val="token"/>
                <w:rFonts w:ascii="inherit" w:hAnsi="inherit"/>
                <w:color w:val="62B1D8"/>
                <w:sz w:val="18"/>
                <w:szCs w:val="18"/>
                <w:bdr w:val="none" w:sz="0" w:space="0" w:color="auto" w:frame="1"/>
              </w:rPr>
              <w:t>mkdir</w:t>
            </w:r>
            <w:proofErr w:type="spellEnd"/>
            <w:r>
              <w:rPr>
                <w:rStyle w:val="HTML"/>
                <w:rFonts w:ascii="Consolas" w:hAnsi="Consolas"/>
                <w:color w:val="A5CEE1"/>
                <w:sz w:val="18"/>
                <w:szCs w:val="18"/>
                <w:bdr w:val="none" w:sz="0" w:space="0" w:color="auto" w:frame="1"/>
              </w:rPr>
              <w:t xml:space="preserve"> example </w:t>
            </w:r>
            <w:r>
              <w:rPr>
                <w:rStyle w:val="token"/>
                <w:rFonts w:ascii="inherit" w:hAnsi="inherit"/>
                <w:color w:val="A9BECC"/>
                <w:sz w:val="18"/>
                <w:szCs w:val="18"/>
                <w:bdr w:val="none" w:sz="0" w:space="0" w:color="auto" w:frame="1"/>
              </w:rPr>
              <w:t>&amp;&amp;</w:t>
            </w:r>
            <w:r>
              <w:rPr>
                <w:rStyle w:val="HTML"/>
                <w:rFonts w:ascii="Consolas" w:hAnsi="Consolas"/>
                <w:color w:val="A5CEE1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62B1D8"/>
                <w:sz w:val="18"/>
                <w:szCs w:val="18"/>
                <w:bdr w:val="none" w:sz="0" w:space="0" w:color="auto" w:frame="1"/>
              </w:rPr>
              <w:t>cd</w:t>
            </w:r>
            <w:r>
              <w:rPr>
                <w:rStyle w:val="HTML"/>
                <w:rFonts w:ascii="Consolas" w:hAnsi="Consolas"/>
                <w:color w:val="A5CEE1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A5CEE1"/>
                <w:sz w:val="18"/>
                <w:szCs w:val="18"/>
                <w:bdr w:val="none" w:sz="0" w:space="0" w:color="auto" w:frame="1"/>
              </w:rPr>
              <w:t>$_</w:t>
            </w:r>
          </w:p>
          <w:p w:rsidR="0066571B" w:rsidRDefault="0066571B" w:rsidP="00342138">
            <w:pPr>
              <w:pStyle w:val="HTML0"/>
              <w:shd w:val="clear" w:color="auto" w:fill="2B3A42"/>
              <w:textAlignment w:val="baseline"/>
              <w:rPr>
                <w:rStyle w:val="HTML"/>
                <w:rFonts w:ascii="Consolas" w:hAnsi="Consolas"/>
                <w:color w:val="A5CEE1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A5CEE1"/>
                <w:sz w:val="18"/>
                <w:szCs w:val="18"/>
                <w:bdr w:val="none" w:sz="0" w:space="0" w:color="auto" w:frame="1"/>
              </w:rPr>
              <w:t xml:space="preserve">$ </w:t>
            </w:r>
            <w:proofErr w:type="spellStart"/>
            <w:r>
              <w:rPr>
                <w:rStyle w:val="HTML"/>
                <w:rFonts w:ascii="Consolas" w:hAnsi="Consolas"/>
                <w:color w:val="A5CEE1"/>
                <w:sz w:val="18"/>
                <w:szCs w:val="18"/>
                <w:bdr w:val="none" w:sz="0" w:space="0" w:color="auto" w:frame="1"/>
              </w:rPr>
              <w:t>yo</w:t>
            </w:r>
            <w:proofErr w:type="spellEnd"/>
            <w:r>
              <w:rPr>
                <w:rStyle w:val="HTML"/>
                <w:rFonts w:ascii="Consolas" w:hAnsi="Consolas"/>
                <w:color w:val="A5CEE1"/>
                <w:sz w:val="18"/>
                <w:szCs w:val="18"/>
                <w:bdr w:val="none" w:sz="0" w:space="0" w:color="auto" w:frame="1"/>
              </w:rPr>
              <w:t xml:space="preserve"> angular-</w:t>
            </w:r>
            <w:proofErr w:type="spellStart"/>
            <w:r>
              <w:rPr>
                <w:rStyle w:val="HTML"/>
                <w:rFonts w:ascii="Consolas" w:hAnsi="Consolas"/>
                <w:color w:val="A5CEE1"/>
                <w:sz w:val="18"/>
                <w:szCs w:val="18"/>
                <w:bdr w:val="none" w:sz="0" w:space="0" w:color="auto" w:frame="1"/>
              </w:rPr>
              <w:t>fullstack</w:t>
            </w:r>
            <w:proofErr w:type="spellEnd"/>
          </w:p>
          <w:p w:rsidR="0066571B" w:rsidRDefault="0066571B" w:rsidP="00342138">
            <w:pPr>
              <w:pStyle w:val="HTML0"/>
              <w:shd w:val="clear" w:color="auto" w:fill="2B3A42"/>
              <w:spacing w:line="285" w:lineRule="atLeast"/>
              <w:textAlignment w:val="baseline"/>
              <w:rPr>
                <w:rFonts w:ascii="inherit" w:hAnsi="inherit"/>
                <w:color w:val="2B3A42"/>
                <w:sz w:val="20"/>
                <w:szCs w:val="20"/>
              </w:rPr>
            </w:pPr>
            <w:r>
              <w:rPr>
                <w:rStyle w:val="token"/>
                <w:rFonts w:ascii="inherit" w:hAnsi="inherit"/>
                <w:color w:val="E1E6E9"/>
                <w:sz w:val="18"/>
                <w:szCs w:val="18"/>
                <w:bdr w:val="none" w:sz="0" w:space="0" w:color="auto" w:frame="1"/>
              </w:rPr>
              <w:t>..</w:t>
            </w:r>
            <w:r>
              <w:rPr>
                <w:rStyle w:val="HTML"/>
                <w:rFonts w:ascii="Consolas" w:hAnsi="Consolas"/>
                <w:color w:val="A5CEE1"/>
                <w:sz w:val="18"/>
                <w:szCs w:val="18"/>
                <w:bdr w:val="none" w:sz="0" w:space="0" w:color="auto" w:frame="1"/>
              </w:rPr>
              <w:t>.</w:t>
            </w:r>
          </w:p>
          <w:p w:rsidR="0066571B" w:rsidRDefault="0066571B" w:rsidP="00342138">
            <w:r>
              <w:rPr>
                <w:rFonts w:hint="eastAsia"/>
              </w:rPr>
              <w:t>启动服务</w:t>
            </w:r>
          </w:p>
          <w:p w:rsidR="0066571B" w:rsidRDefault="0066571B" w:rsidP="00342138">
            <w:pPr>
              <w:pStyle w:val="HTML0"/>
              <w:shd w:val="clear" w:color="auto" w:fill="2B3A42"/>
              <w:spacing w:line="285" w:lineRule="atLeast"/>
              <w:textAlignment w:val="baseline"/>
              <w:rPr>
                <w:rFonts w:ascii="inherit" w:hAnsi="inherit"/>
                <w:color w:val="2B3A42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A5CEE1"/>
                <w:sz w:val="18"/>
                <w:szCs w:val="18"/>
                <w:bdr w:val="none" w:sz="0" w:space="0" w:color="auto" w:frame="1"/>
              </w:rPr>
              <w:t>$ gulp serve</w:t>
            </w:r>
          </w:p>
          <w:p w:rsidR="0066571B" w:rsidRDefault="0066571B" w:rsidP="00342138">
            <w:r>
              <w:rPr>
                <w:rFonts w:hint="eastAsia"/>
              </w:rPr>
              <w:t>得到结果</w:t>
            </w:r>
          </w:p>
          <w:p w:rsidR="0066571B" w:rsidRPr="007120AA" w:rsidRDefault="0066571B" w:rsidP="00342138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39D254" wp14:editId="5146DFAB">
                  <wp:extent cx="6386271" cy="3590750"/>
                  <wp:effectExtent l="0" t="0" r="0" b="0"/>
                  <wp:docPr id="5" name="图片 5" descr="Home page screen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ome page screensh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7734" cy="3602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571B" w:rsidRDefault="0066571B" w:rsidP="0066571B"/>
    <w:p w:rsidR="0066571B" w:rsidRPr="008121A3" w:rsidRDefault="0066571B" w:rsidP="0066571B">
      <w:pPr>
        <w:rPr>
          <w:rFonts w:hint="eastAsia"/>
        </w:rPr>
      </w:pPr>
    </w:p>
    <w:p w:rsidR="00645981" w:rsidRDefault="00645981" w:rsidP="00645981"/>
    <w:p w:rsidR="00645981" w:rsidRPr="00CB74E0" w:rsidRDefault="00645981" w:rsidP="00645981">
      <w:pPr>
        <w:rPr>
          <w:rFonts w:hint="eastAsia"/>
        </w:rPr>
      </w:pPr>
    </w:p>
    <w:p w:rsidR="004710C7" w:rsidRDefault="00CB74E0" w:rsidP="006039C6">
      <w:pPr>
        <w:pStyle w:val="2"/>
        <w:numPr>
          <w:ilvl w:val="1"/>
          <w:numId w:val="1"/>
        </w:numPr>
      </w:pPr>
      <w:r>
        <w:rPr>
          <w:rFonts w:hint="eastAsia"/>
        </w:rPr>
        <w:t>相关文章</w:t>
      </w:r>
    </w:p>
    <w:p w:rsidR="00CB74E0" w:rsidRDefault="00CB74E0" w:rsidP="00493ADA">
      <w:hyperlink r:id="rId72" w:history="1"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Nodejs</w:t>
        </w:r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之</w:t>
        </w:r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MEAN</w:t>
        </w:r>
        <w:proofErr w:type="gramStart"/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栈</w:t>
        </w:r>
        <w:proofErr w:type="gramEnd"/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开发（一）</w:t>
        </w:r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 xml:space="preserve">---- </w:t>
        </w:r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路由与控制器</w:t>
        </w:r>
      </w:hyperlink>
    </w:p>
    <w:p w:rsidR="00CB74E0" w:rsidRDefault="00CB74E0" w:rsidP="00493ADA">
      <w:hyperlink r:id="rId73" w:history="1"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Nodejs</w:t>
        </w:r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之</w:t>
        </w:r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MEAN</w:t>
        </w:r>
        <w:proofErr w:type="gramStart"/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栈</w:t>
        </w:r>
        <w:proofErr w:type="gramEnd"/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开发（二）</w:t>
        </w:r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----</w:t>
        </w:r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视图与模型</w:t>
        </w:r>
      </w:hyperlink>
    </w:p>
    <w:p w:rsidR="000B69BE" w:rsidRDefault="000B69BE" w:rsidP="00493ADA">
      <w:hyperlink r:id="rId74" w:history="1"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Nodejs</w:t>
        </w:r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之</w:t>
        </w:r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MEAN</w:t>
        </w:r>
        <w:proofErr w:type="gramStart"/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栈</w:t>
        </w:r>
        <w:proofErr w:type="gramEnd"/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开发（三）</w:t>
        </w:r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 xml:space="preserve">---- </w:t>
        </w:r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使用</w:t>
        </w:r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Mongoose</w:t>
        </w:r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创建模型及</w:t>
        </w:r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API</w:t>
        </w:r>
      </w:hyperlink>
    </w:p>
    <w:p w:rsidR="00EA768D" w:rsidRDefault="00EA768D" w:rsidP="00493ADA">
      <w:hyperlink r:id="rId75" w:history="1"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Nodejs</w:t>
        </w:r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之</w:t>
        </w:r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MEAN</w:t>
        </w:r>
        <w:proofErr w:type="gramStart"/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栈</w:t>
        </w:r>
        <w:proofErr w:type="gramEnd"/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开发（四）</w:t>
        </w:r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---- form</w:t>
        </w:r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验证及图片上传</w:t>
        </w:r>
      </w:hyperlink>
    </w:p>
    <w:p w:rsidR="00EA768D" w:rsidRDefault="00EA768D" w:rsidP="00493ADA">
      <w:hyperlink r:id="rId76" w:history="1"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Nodejs</w:t>
        </w:r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之</w:t>
        </w:r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MEAN</w:t>
        </w:r>
        <w:proofErr w:type="gramStart"/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栈</w:t>
        </w:r>
        <w:proofErr w:type="gramEnd"/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开发（五）</w:t>
        </w:r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---- Angular</w:t>
        </w:r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入门与页面改造</w:t>
        </w:r>
      </w:hyperlink>
    </w:p>
    <w:p w:rsidR="00EA768D" w:rsidRDefault="00EA768D" w:rsidP="00493ADA">
      <w:hyperlink r:id="rId77" w:history="1"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Nodejs</w:t>
        </w:r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之</w:t>
        </w:r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MEAN</w:t>
        </w:r>
        <w:proofErr w:type="gramStart"/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栈</w:t>
        </w:r>
        <w:proofErr w:type="gramEnd"/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开发（六）</w:t>
        </w:r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 xml:space="preserve">---- </w:t>
        </w:r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用</w:t>
        </w:r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Angular</w:t>
        </w:r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创建单页应用</w:t>
        </w:r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(</w:t>
        </w:r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上</w:t>
        </w:r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)</w:t>
        </w:r>
      </w:hyperlink>
    </w:p>
    <w:p w:rsidR="00EA768D" w:rsidRDefault="00EA768D" w:rsidP="00493ADA">
      <w:hyperlink r:id="rId78" w:history="1"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Nodejs</w:t>
        </w:r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之</w:t>
        </w:r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MEAN</w:t>
        </w:r>
        <w:proofErr w:type="gramStart"/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栈</w:t>
        </w:r>
        <w:proofErr w:type="gramEnd"/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开发（七）</w:t>
        </w:r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 xml:space="preserve">---- </w:t>
        </w:r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用</w:t>
        </w:r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Angular</w:t>
        </w:r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创建单页应用</w:t>
        </w:r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(</w:t>
        </w:r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下</w:t>
        </w:r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)</w:t>
        </w:r>
      </w:hyperlink>
    </w:p>
    <w:p w:rsidR="00EA768D" w:rsidRDefault="00EA768D" w:rsidP="00493ADA">
      <w:hyperlink r:id="rId79" w:history="1"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Nodejs</w:t>
        </w:r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之</w:t>
        </w:r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MEAN</w:t>
        </w:r>
        <w:proofErr w:type="gramStart"/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栈</w:t>
        </w:r>
        <w:proofErr w:type="gramEnd"/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开发（八）</w:t>
        </w:r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 xml:space="preserve">---- </w:t>
        </w:r>
        <w:r>
          <w:rPr>
            <w:rStyle w:val="a3"/>
            <w:rFonts w:ascii="Verdana" w:hAnsi="Verdana"/>
            <w:b/>
            <w:bCs/>
            <w:color w:val="6699CC"/>
            <w:spacing w:val="-15"/>
            <w:sz w:val="27"/>
            <w:szCs w:val="27"/>
          </w:rPr>
          <w:t>用户认证与会话管理详解</w:t>
        </w:r>
      </w:hyperlink>
    </w:p>
    <w:p w:rsidR="00F97404" w:rsidRPr="00CB5664" w:rsidRDefault="00F97404" w:rsidP="00493ADA">
      <w:pPr>
        <w:rPr>
          <w:rFonts w:ascii="微软雅黑" w:eastAsia="微软雅黑" w:hAnsi="微软雅黑"/>
          <w:color w:val="444444"/>
          <w:sz w:val="22"/>
          <w:szCs w:val="30"/>
        </w:rPr>
      </w:pPr>
      <w:r w:rsidRPr="00CB5664">
        <w:rPr>
          <w:rFonts w:ascii="微软雅黑" w:eastAsia="微软雅黑" w:hAnsi="微软雅黑" w:hint="eastAsia"/>
          <w:color w:val="444444"/>
          <w:sz w:val="22"/>
          <w:szCs w:val="30"/>
        </w:rPr>
        <w:t xml:space="preserve">MEAN: AngularJS + </w:t>
      </w:r>
      <w:proofErr w:type="spellStart"/>
      <w:r w:rsidRPr="00CB5664">
        <w:rPr>
          <w:rFonts w:ascii="微软雅黑" w:eastAsia="微软雅黑" w:hAnsi="微软雅黑" w:hint="eastAsia"/>
          <w:color w:val="444444"/>
          <w:sz w:val="22"/>
          <w:szCs w:val="30"/>
        </w:rPr>
        <w:t>NodeJS</w:t>
      </w:r>
      <w:proofErr w:type="spellEnd"/>
      <w:r w:rsidRPr="00CB5664">
        <w:rPr>
          <w:rFonts w:ascii="微软雅黑" w:eastAsia="微软雅黑" w:hAnsi="微软雅黑" w:hint="eastAsia"/>
          <w:color w:val="444444"/>
          <w:sz w:val="22"/>
          <w:szCs w:val="30"/>
        </w:rPr>
        <w:t>的REST API开发教程</w:t>
      </w:r>
      <w:r w:rsidR="007972BB" w:rsidRPr="00CB5664">
        <w:rPr>
          <w:rFonts w:ascii="微软雅黑" w:eastAsia="微软雅黑" w:hAnsi="微软雅黑" w:hint="eastAsia"/>
          <w:color w:val="444444"/>
          <w:sz w:val="22"/>
          <w:szCs w:val="30"/>
        </w:rPr>
        <w:t xml:space="preserve"> </w:t>
      </w:r>
      <w:hyperlink r:id="rId80" w:history="1">
        <w:r w:rsidR="007972BB" w:rsidRPr="00CB5664">
          <w:rPr>
            <w:rStyle w:val="a3"/>
            <w:rFonts w:ascii="微软雅黑" w:eastAsia="微软雅黑" w:hAnsi="微软雅黑"/>
            <w:sz w:val="22"/>
            <w:szCs w:val="30"/>
          </w:rPr>
          <w:t>http://www.jdon.com/idea/nodejs/web-app-with-angularjs-and-rest-api-with-node.html</w:t>
        </w:r>
      </w:hyperlink>
      <w:r w:rsidR="007972BB" w:rsidRPr="00CB5664">
        <w:rPr>
          <w:rFonts w:ascii="微软雅黑" w:eastAsia="微软雅黑" w:hAnsi="微软雅黑"/>
          <w:color w:val="444444"/>
          <w:sz w:val="22"/>
          <w:szCs w:val="30"/>
        </w:rPr>
        <w:t xml:space="preserve"> </w:t>
      </w:r>
    </w:p>
    <w:p w:rsidR="00F97404" w:rsidRPr="00EA768D" w:rsidRDefault="00F97404" w:rsidP="00CB74E0"/>
    <w:p w:rsidR="00EA768D" w:rsidRPr="00EA768D" w:rsidRDefault="00EA768D" w:rsidP="00CB74E0"/>
    <w:p w:rsidR="00CB74E0" w:rsidRDefault="00493ADA" w:rsidP="00493AD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开源实例</w:t>
      </w:r>
    </w:p>
    <w:p w:rsidR="00FA784D" w:rsidRPr="00CF51C4" w:rsidRDefault="00954525" w:rsidP="00CF51C4">
      <w:pPr>
        <w:pStyle w:val="2"/>
        <w:numPr>
          <w:ilvl w:val="1"/>
          <w:numId w:val="1"/>
        </w:numPr>
      </w:pPr>
      <w:proofErr w:type="spellStart"/>
      <w:r w:rsidRPr="00CF51C4">
        <w:t>NgNice</w:t>
      </w:r>
      <w:proofErr w:type="spellEnd"/>
      <w:r w:rsidRPr="00CF51C4">
        <w:t>：</w:t>
      </w:r>
      <w:r w:rsidRPr="00CF51C4">
        <w:t xml:space="preserve">Angular.js </w:t>
      </w:r>
      <w:r w:rsidRPr="00CF51C4">
        <w:t>学习和经验分享平台</w:t>
      </w:r>
    </w:p>
    <w:p w:rsidR="00954525" w:rsidRDefault="00FA784D" w:rsidP="00493ADA">
      <w:r>
        <w:rPr>
          <w:rFonts w:ascii="Arial" w:hAnsi="Arial" w:cs="Arial"/>
          <w:color w:val="333333"/>
          <w:szCs w:val="21"/>
          <w:shd w:val="clear" w:color="auto" w:fill="FFFFFF"/>
        </w:rPr>
        <w:t>网站：</w:t>
      </w:r>
      <w:r w:rsidR="00954525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hyperlink r:id="rId81" w:history="1">
        <w:r w:rsidR="00954525" w:rsidRPr="00584E3E">
          <w:rPr>
            <w:rStyle w:val="a3"/>
          </w:rPr>
          <w:t>http://ngnice.com/</w:t>
        </w:r>
      </w:hyperlink>
    </w:p>
    <w:p w:rsidR="00493ADA" w:rsidRDefault="00954525" w:rsidP="00493ADA">
      <w:r>
        <w:t>源代码：</w:t>
      </w:r>
      <w:r>
        <w:rPr>
          <w:rFonts w:hint="eastAsia"/>
        </w:rPr>
        <w:t xml:space="preserve"> </w:t>
      </w:r>
      <w:hyperlink r:id="rId82" w:history="1">
        <w:r w:rsidR="00493ADA" w:rsidRPr="00584E3E">
          <w:rPr>
            <w:rStyle w:val="a3"/>
          </w:rPr>
          <w:t>https://github.com/angular-cn/ng-nice</w:t>
        </w:r>
      </w:hyperlink>
    </w:p>
    <w:p w:rsidR="00493ADA" w:rsidRDefault="00493ADA" w:rsidP="00493ADA"/>
    <w:p w:rsidR="00303B8B" w:rsidRPr="00020720" w:rsidRDefault="00303B8B" w:rsidP="00020720">
      <w:pPr>
        <w:pStyle w:val="2"/>
        <w:numPr>
          <w:ilvl w:val="1"/>
          <w:numId w:val="1"/>
        </w:numPr>
      </w:pPr>
      <w:proofErr w:type="spellStart"/>
      <w:r w:rsidRPr="00303B8B">
        <w:rPr>
          <w:rFonts w:hint="eastAsia"/>
        </w:rPr>
        <w:t>Nodeclub</w:t>
      </w:r>
      <w:proofErr w:type="spellEnd"/>
      <w:r w:rsidR="00FE5AFE">
        <w:rPr>
          <w:rFonts w:hint="eastAsia"/>
        </w:rPr>
        <w:t>：</w:t>
      </w:r>
      <w:r w:rsidRPr="00303B8B">
        <w:rPr>
          <w:rFonts w:hint="eastAsia"/>
        </w:rPr>
        <w:t>使用</w:t>
      </w:r>
      <w:r w:rsidRPr="00303B8B">
        <w:rPr>
          <w:rFonts w:hint="eastAsia"/>
        </w:rPr>
        <w:t xml:space="preserve"> Node.js </w:t>
      </w:r>
      <w:r w:rsidRPr="00303B8B">
        <w:rPr>
          <w:rFonts w:hint="eastAsia"/>
        </w:rPr>
        <w:t>和</w:t>
      </w:r>
      <w:r w:rsidRPr="00303B8B">
        <w:rPr>
          <w:rFonts w:hint="eastAsia"/>
        </w:rPr>
        <w:t xml:space="preserve"> MongoDB </w:t>
      </w:r>
      <w:r w:rsidRPr="00303B8B">
        <w:rPr>
          <w:rFonts w:hint="eastAsia"/>
        </w:rPr>
        <w:t>开发的社区系统</w:t>
      </w:r>
    </w:p>
    <w:p w:rsidR="00303B8B" w:rsidRDefault="00303B8B" w:rsidP="00493ADA">
      <w:r>
        <w:rPr>
          <w:rFonts w:ascii="Arial" w:hAnsi="Arial" w:cs="Arial"/>
          <w:color w:val="333333"/>
          <w:szCs w:val="21"/>
          <w:shd w:val="clear" w:color="auto" w:fill="FFFFFF"/>
        </w:rPr>
        <w:t>网站：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hyperlink r:id="rId83" w:history="1">
        <w:r w:rsidRPr="00584E3E">
          <w:rPr>
            <w:rStyle w:val="a3"/>
          </w:rPr>
          <w:t>https://cnodejs.org/</w:t>
        </w:r>
      </w:hyperlink>
    </w:p>
    <w:p w:rsidR="00303B8B" w:rsidRDefault="00303B8B" w:rsidP="00493ADA">
      <w:r>
        <w:t>源代码：</w:t>
      </w:r>
      <w:r>
        <w:fldChar w:fldCharType="begin"/>
      </w:r>
      <w:r>
        <w:instrText xml:space="preserve"> HYPERLINK "</w:instrText>
      </w:r>
      <w:r w:rsidRPr="00303B8B">
        <w:instrText>https://github.com/cnodejs/nodeclub</w:instrText>
      </w:r>
      <w:r>
        <w:instrText xml:space="preserve">" </w:instrText>
      </w:r>
      <w:r>
        <w:fldChar w:fldCharType="separate"/>
      </w:r>
      <w:r w:rsidRPr="00584E3E">
        <w:rPr>
          <w:rStyle w:val="a3"/>
        </w:rPr>
        <w:t>https://github.com/cnodejs/nodeclub</w:t>
      </w:r>
      <w:r>
        <w:fldChar w:fldCharType="end"/>
      </w:r>
    </w:p>
    <w:p w:rsidR="00303B8B" w:rsidRDefault="00303B8B" w:rsidP="00493ADA"/>
    <w:p w:rsidR="00303B8B" w:rsidRDefault="00FC7DFF" w:rsidP="00FC7DFF">
      <w:pPr>
        <w:pStyle w:val="2"/>
        <w:numPr>
          <w:ilvl w:val="1"/>
          <w:numId w:val="1"/>
        </w:numPr>
      </w:pPr>
      <w:r w:rsidRPr="00FC7DFF">
        <w:t>Imprint - User Authentication with MEAN</w:t>
      </w:r>
    </w:p>
    <w:p w:rsidR="00716A02" w:rsidRDefault="00716A02" w:rsidP="00493ADA">
      <w:r>
        <w:t>网站：</w:t>
      </w:r>
      <w:r>
        <w:rPr>
          <w:rFonts w:hint="eastAsia"/>
        </w:rPr>
        <w:t xml:space="preserve"> </w:t>
      </w:r>
      <w:hyperlink r:id="rId84" w:history="1">
        <w:r w:rsidR="00437004" w:rsidRPr="00584E3E">
          <w:rPr>
            <w:rStyle w:val="a3"/>
          </w:rPr>
          <w:t>https://boiling-harbor-43090.herokuapp.com/</w:t>
        </w:r>
      </w:hyperlink>
      <w:r w:rsidR="00437004">
        <w:t xml:space="preserve"> </w:t>
      </w:r>
    </w:p>
    <w:p w:rsidR="00FB5770" w:rsidRDefault="00FB5770" w:rsidP="00493ADA">
      <w:r>
        <w:t>源代码：</w:t>
      </w:r>
      <w:r>
        <w:fldChar w:fldCharType="begin"/>
      </w:r>
      <w:r>
        <w:instrText xml:space="preserve"> HYPERLINK "</w:instrText>
      </w:r>
      <w:r w:rsidRPr="00FB5770">
        <w:instrText>https://github.com/lushen/imprint</w:instrText>
      </w:r>
      <w:r>
        <w:instrText xml:space="preserve">" </w:instrText>
      </w:r>
      <w:r>
        <w:fldChar w:fldCharType="separate"/>
      </w:r>
      <w:r w:rsidRPr="00584E3E">
        <w:rPr>
          <w:rStyle w:val="a3"/>
        </w:rPr>
        <w:t>https://github.com/lushen/imprint</w:t>
      </w:r>
      <w:r>
        <w:fldChar w:fldCharType="end"/>
      </w:r>
    </w:p>
    <w:p w:rsidR="00812695" w:rsidRDefault="00FB5770" w:rsidP="00493ADA">
      <w:r>
        <w:t>书：</w:t>
      </w:r>
      <w:r w:rsidRPr="00FB5770">
        <w:t>Getting MEAN with Mongo, Express, Angular, and Node</w:t>
      </w:r>
      <w:r>
        <w:t xml:space="preserve"> </w:t>
      </w:r>
      <w:hyperlink r:id="rId85" w:history="1">
        <w:r w:rsidRPr="00584E3E">
          <w:rPr>
            <w:rStyle w:val="a3"/>
          </w:rPr>
          <w:t>https://www.manning.com/books/getting-mean-with-mongo-express-angular-and-node</w:t>
        </w:r>
      </w:hyperlink>
      <w:r>
        <w:t xml:space="preserve"> </w:t>
      </w:r>
    </w:p>
    <w:p w:rsidR="00FB5770" w:rsidRDefault="00FB5770" w:rsidP="00493ADA">
      <w:r>
        <w:rPr>
          <w:noProof/>
        </w:rPr>
        <w:drawing>
          <wp:inline distT="0" distB="0" distL="0" distR="0" wp14:anchorId="43F0450F" wp14:editId="41CB68DA">
            <wp:extent cx="2524125" cy="3143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C4D" w:rsidRDefault="00034C4D" w:rsidP="00493ADA"/>
    <w:p w:rsidR="00034C4D" w:rsidRPr="00034C4D" w:rsidRDefault="00034C4D" w:rsidP="00034C4D">
      <w:pPr>
        <w:pStyle w:val="2"/>
        <w:numPr>
          <w:ilvl w:val="1"/>
          <w:numId w:val="1"/>
        </w:numPr>
        <w:rPr>
          <w:rFonts w:hint="eastAsia"/>
        </w:rPr>
      </w:pPr>
      <w:proofErr w:type="spellStart"/>
      <w:r w:rsidRPr="00034C4D">
        <w:rPr>
          <w:rFonts w:hint="eastAsia"/>
        </w:rPr>
        <w:t>Mongodb</w:t>
      </w:r>
      <w:proofErr w:type="spellEnd"/>
      <w:r w:rsidRPr="00034C4D">
        <w:rPr>
          <w:rFonts w:hint="eastAsia"/>
        </w:rPr>
        <w:t>、</w:t>
      </w:r>
      <w:r w:rsidRPr="00034C4D">
        <w:rPr>
          <w:rFonts w:hint="eastAsia"/>
        </w:rPr>
        <w:t>Express</w:t>
      </w:r>
      <w:r w:rsidRPr="00034C4D">
        <w:rPr>
          <w:rFonts w:hint="eastAsia"/>
        </w:rPr>
        <w:t>、</w:t>
      </w:r>
      <w:proofErr w:type="spellStart"/>
      <w:r w:rsidRPr="00034C4D">
        <w:rPr>
          <w:rFonts w:hint="eastAsia"/>
        </w:rPr>
        <w:t>Nodejs</w:t>
      </w:r>
      <w:proofErr w:type="spellEnd"/>
      <w:r w:rsidRPr="00034C4D">
        <w:rPr>
          <w:rFonts w:hint="eastAsia"/>
        </w:rPr>
        <w:t>与</w:t>
      </w:r>
      <w:proofErr w:type="spellStart"/>
      <w:r w:rsidRPr="00034C4D">
        <w:rPr>
          <w:rFonts w:hint="eastAsia"/>
        </w:rPr>
        <w:t>Angularjs</w:t>
      </w:r>
      <w:proofErr w:type="spellEnd"/>
      <w:r w:rsidRPr="00034C4D">
        <w:rPr>
          <w:rFonts w:hint="eastAsia"/>
        </w:rPr>
        <w:t>结合的</w:t>
      </w:r>
      <w:r w:rsidRPr="00034C4D">
        <w:rPr>
          <w:rFonts w:hint="eastAsia"/>
        </w:rPr>
        <w:t>MEAN</w:t>
      </w:r>
      <w:r w:rsidRPr="00034C4D">
        <w:rPr>
          <w:rFonts w:hint="eastAsia"/>
        </w:rPr>
        <w:t>架构指南系列之</w:t>
      </w:r>
      <w:r w:rsidRPr="00034C4D">
        <w:rPr>
          <w:rFonts w:hint="eastAsia"/>
        </w:rPr>
        <w:t>CRUD</w:t>
      </w:r>
      <w:r w:rsidRPr="00034C4D">
        <w:rPr>
          <w:rFonts w:hint="eastAsia"/>
        </w:rPr>
        <w:t>综合</w:t>
      </w:r>
      <w:r w:rsidRPr="00034C4D">
        <w:rPr>
          <w:rFonts w:hint="eastAsia"/>
        </w:rPr>
        <w:t>DEMO</w:t>
      </w:r>
      <w:r w:rsidRPr="00034C4D">
        <w:rPr>
          <w:rFonts w:hint="eastAsia"/>
        </w:rPr>
        <w:t>实例</w:t>
      </w:r>
    </w:p>
    <w:p w:rsidR="00034C4D" w:rsidRDefault="00034C4D" w:rsidP="00493ADA">
      <w:r>
        <w:t>网站：</w:t>
      </w:r>
      <w:hyperlink r:id="rId87" w:history="1">
        <w:r w:rsidRPr="00584E3E">
          <w:rPr>
            <w:rStyle w:val="a3"/>
          </w:rPr>
          <w:t>http://www.upsnail.com/?p=670</w:t>
        </w:r>
      </w:hyperlink>
      <w:r>
        <w:t xml:space="preserve"> </w:t>
      </w:r>
    </w:p>
    <w:p w:rsidR="00034C4D" w:rsidRDefault="00034C4D" w:rsidP="00493ADA">
      <w:r>
        <w:t>源代码：</w:t>
      </w:r>
      <w:hyperlink r:id="rId88" w:history="1">
        <w:r w:rsidRPr="00584E3E">
          <w:rPr>
            <w:rStyle w:val="a3"/>
          </w:rPr>
          <w:t>https://github.com/lxf/MEAN</w:t>
        </w:r>
      </w:hyperlink>
      <w:r>
        <w:t xml:space="preserve"> </w:t>
      </w:r>
    </w:p>
    <w:p w:rsidR="00523A1A" w:rsidRDefault="00523A1A" w:rsidP="00493ADA"/>
    <w:p w:rsidR="00523A1A" w:rsidRDefault="00523A1A" w:rsidP="00523A1A">
      <w:pPr>
        <w:pStyle w:val="2"/>
        <w:numPr>
          <w:ilvl w:val="1"/>
          <w:numId w:val="1"/>
        </w:numPr>
      </w:pPr>
      <w:r w:rsidRPr="00523A1A">
        <w:rPr>
          <w:rFonts w:hint="eastAsia"/>
        </w:rPr>
        <w:lastRenderedPageBreak/>
        <w:t>一个</w:t>
      </w:r>
      <w:r w:rsidRPr="00523A1A">
        <w:rPr>
          <w:rFonts w:hint="eastAsia"/>
        </w:rPr>
        <w:t>JS</w:t>
      </w:r>
      <w:r w:rsidRPr="00523A1A">
        <w:rPr>
          <w:rFonts w:hint="eastAsia"/>
        </w:rPr>
        <w:t>全</w:t>
      </w:r>
      <w:proofErr w:type="gramStart"/>
      <w:r w:rsidRPr="00523A1A">
        <w:rPr>
          <w:rFonts w:hint="eastAsia"/>
        </w:rPr>
        <w:t>栈</w:t>
      </w:r>
      <w:proofErr w:type="gramEnd"/>
      <w:r w:rsidRPr="00523A1A">
        <w:rPr>
          <w:rFonts w:hint="eastAsia"/>
        </w:rPr>
        <w:t>构建</w:t>
      </w:r>
      <w:proofErr w:type="gramStart"/>
      <w:r w:rsidRPr="00523A1A">
        <w:rPr>
          <w:rFonts w:hint="eastAsia"/>
        </w:rPr>
        <w:t>的博客应用</w:t>
      </w:r>
      <w:proofErr w:type="gramEnd"/>
      <w:r w:rsidRPr="00523A1A">
        <w:rPr>
          <w:rFonts w:hint="eastAsia"/>
        </w:rPr>
        <w:t>，</w:t>
      </w:r>
      <w:r w:rsidRPr="00523A1A">
        <w:rPr>
          <w:rFonts w:hint="eastAsia"/>
        </w:rPr>
        <w:t>MEAN</w:t>
      </w:r>
      <w:r w:rsidRPr="00523A1A">
        <w:rPr>
          <w:rFonts w:hint="eastAsia"/>
        </w:rPr>
        <w:t>架构</w:t>
      </w:r>
    </w:p>
    <w:p w:rsidR="00523A1A" w:rsidRDefault="00523A1A" w:rsidP="00523A1A">
      <w:pPr>
        <w:rPr>
          <w:rFonts w:hint="eastAsia"/>
        </w:rPr>
      </w:pPr>
      <w:r>
        <w:rPr>
          <w:rFonts w:hint="eastAsia"/>
        </w:rPr>
        <w:t>网站：</w:t>
      </w:r>
      <w:r>
        <w:t xml:space="preserve"> </w:t>
      </w:r>
      <w:hyperlink r:id="rId89" w:history="1">
        <w:r w:rsidRPr="00584E3E">
          <w:rPr>
            <w:rStyle w:val="a3"/>
          </w:rPr>
          <w:t>http://114.215.164.12:3000/</w:t>
        </w:r>
      </w:hyperlink>
      <w:r>
        <w:t xml:space="preserve"> </w:t>
      </w:r>
      <w:r>
        <w:t>【无法访问】</w:t>
      </w:r>
    </w:p>
    <w:p w:rsidR="00523A1A" w:rsidRDefault="00523A1A" w:rsidP="00523A1A">
      <w:pPr>
        <w:rPr>
          <w:rFonts w:hint="eastAsia"/>
        </w:rPr>
      </w:pPr>
      <w:r>
        <w:rPr>
          <w:rFonts w:hint="eastAsia"/>
        </w:rPr>
        <w:t>源代码：</w:t>
      </w:r>
      <w:r>
        <w:t xml:space="preserve"> </w:t>
      </w:r>
      <w:hyperlink r:id="rId90" w:history="1">
        <w:r w:rsidRPr="00584E3E">
          <w:rPr>
            <w:rStyle w:val="a3"/>
          </w:rPr>
          <w:t>https://github.com/icyse/mean-blog</w:t>
        </w:r>
      </w:hyperlink>
      <w:r>
        <w:t xml:space="preserve"> </w:t>
      </w:r>
    </w:p>
    <w:p w:rsidR="00523A1A" w:rsidRDefault="00523A1A" w:rsidP="00523A1A"/>
    <w:p w:rsidR="00DF3723" w:rsidRDefault="00DF3723" w:rsidP="00DF3723">
      <w:pPr>
        <w:pStyle w:val="2"/>
        <w:numPr>
          <w:ilvl w:val="1"/>
          <w:numId w:val="1"/>
        </w:numPr>
      </w:pPr>
      <w:bookmarkStart w:id="7" w:name="_GoBack"/>
      <w:bookmarkEnd w:id="7"/>
      <w:r w:rsidRPr="00DF3723">
        <w:t>Blog Engine</w:t>
      </w:r>
    </w:p>
    <w:p w:rsidR="00DF3723" w:rsidRDefault="00DF3723" w:rsidP="00523A1A">
      <w:r>
        <w:rPr>
          <w:rFonts w:hint="eastAsia"/>
        </w:rPr>
        <w:t>网站：</w:t>
      </w:r>
      <w:hyperlink r:id="rId91" w:history="1">
        <w:r w:rsidRPr="00584E3E">
          <w:rPr>
            <w:rStyle w:val="a3"/>
          </w:rPr>
          <w:t>http://zackyang.com/</w:t>
        </w:r>
      </w:hyperlink>
    </w:p>
    <w:p w:rsidR="00DF3723" w:rsidRPr="00523A1A" w:rsidRDefault="00DF3723" w:rsidP="00523A1A">
      <w:pPr>
        <w:rPr>
          <w:rFonts w:hint="eastAsia"/>
        </w:rPr>
      </w:pPr>
      <w:r>
        <w:rPr>
          <w:rFonts w:hint="eastAsia"/>
        </w:rPr>
        <w:t>源代码：</w:t>
      </w:r>
      <w:hyperlink r:id="rId92" w:history="1">
        <w:r w:rsidRPr="00584E3E">
          <w:rPr>
            <w:rStyle w:val="a3"/>
          </w:rPr>
          <w:t>https://github.com/TossShinHwa/CMS</w:t>
        </w:r>
      </w:hyperlink>
      <w:r>
        <w:t xml:space="preserve"> </w:t>
      </w:r>
    </w:p>
    <w:sectPr w:rsidR="00DF3723" w:rsidRPr="00523A1A" w:rsidSect="006619B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D468E"/>
    <w:multiLevelType w:val="multilevel"/>
    <w:tmpl w:val="0DD2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156C3"/>
    <w:multiLevelType w:val="multilevel"/>
    <w:tmpl w:val="9CC4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C86E97"/>
    <w:multiLevelType w:val="multilevel"/>
    <w:tmpl w:val="E332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2D64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BB37640"/>
    <w:multiLevelType w:val="multilevel"/>
    <w:tmpl w:val="831C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5F3413"/>
    <w:multiLevelType w:val="multilevel"/>
    <w:tmpl w:val="DE14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F569DA"/>
    <w:multiLevelType w:val="multilevel"/>
    <w:tmpl w:val="4950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956"/>
    <w:rsid w:val="00020720"/>
    <w:rsid w:val="00026616"/>
    <w:rsid w:val="00034C4D"/>
    <w:rsid w:val="000B69BE"/>
    <w:rsid w:val="000E788C"/>
    <w:rsid w:val="000F6041"/>
    <w:rsid w:val="001014F5"/>
    <w:rsid w:val="00126B44"/>
    <w:rsid w:val="00161DA6"/>
    <w:rsid w:val="001B3259"/>
    <w:rsid w:val="001C2D8B"/>
    <w:rsid w:val="001C5150"/>
    <w:rsid w:val="00202170"/>
    <w:rsid w:val="00252A61"/>
    <w:rsid w:val="00303B8B"/>
    <w:rsid w:val="003903BA"/>
    <w:rsid w:val="003B1275"/>
    <w:rsid w:val="00402576"/>
    <w:rsid w:val="00403410"/>
    <w:rsid w:val="004173A2"/>
    <w:rsid w:val="00420336"/>
    <w:rsid w:val="00424FD7"/>
    <w:rsid w:val="00427919"/>
    <w:rsid w:val="00430CEE"/>
    <w:rsid w:val="00435032"/>
    <w:rsid w:val="00435211"/>
    <w:rsid w:val="00437004"/>
    <w:rsid w:val="00442E20"/>
    <w:rsid w:val="00465DA0"/>
    <w:rsid w:val="004710C7"/>
    <w:rsid w:val="00483666"/>
    <w:rsid w:val="00493ADA"/>
    <w:rsid w:val="00523A1A"/>
    <w:rsid w:val="00541956"/>
    <w:rsid w:val="005548B0"/>
    <w:rsid w:val="005F5DD0"/>
    <w:rsid w:val="006039C6"/>
    <w:rsid w:val="00603CF7"/>
    <w:rsid w:val="00606664"/>
    <w:rsid w:val="00607FDC"/>
    <w:rsid w:val="00622123"/>
    <w:rsid w:val="00624A5A"/>
    <w:rsid w:val="00642C2E"/>
    <w:rsid w:val="00645981"/>
    <w:rsid w:val="006619B4"/>
    <w:rsid w:val="00664C50"/>
    <w:rsid w:val="0066571B"/>
    <w:rsid w:val="00666E50"/>
    <w:rsid w:val="006949B0"/>
    <w:rsid w:val="006C0715"/>
    <w:rsid w:val="007120AA"/>
    <w:rsid w:val="00716A02"/>
    <w:rsid w:val="00767C4D"/>
    <w:rsid w:val="0077093C"/>
    <w:rsid w:val="007972BB"/>
    <w:rsid w:val="007B5964"/>
    <w:rsid w:val="007D0C5D"/>
    <w:rsid w:val="008121A3"/>
    <w:rsid w:val="00812695"/>
    <w:rsid w:val="00817163"/>
    <w:rsid w:val="00817569"/>
    <w:rsid w:val="00831C51"/>
    <w:rsid w:val="008565DC"/>
    <w:rsid w:val="00887935"/>
    <w:rsid w:val="00890145"/>
    <w:rsid w:val="008D562E"/>
    <w:rsid w:val="00954525"/>
    <w:rsid w:val="00974CDC"/>
    <w:rsid w:val="00A0031F"/>
    <w:rsid w:val="00A14099"/>
    <w:rsid w:val="00A4320C"/>
    <w:rsid w:val="00A64541"/>
    <w:rsid w:val="00A9686B"/>
    <w:rsid w:val="00AA3A9C"/>
    <w:rsid w:val="00B514C5"/>
    <w:rsid w:val="00B61A5C"/>
    <w:rsid w:val="00B71A1D"/>
    <w:rsid w:val="00B8796C"/>
    <w:rsid w:val="00BB72A8"/>
    <w:rsid w:val="00C116E5"/>
    <w:rsid w:val="00C16562"/>
    <w:rsid w:val="00C23CAF"/>
    <w:rsid w:val="00C23F0C"/>
    <w:rsid w:val="00C764DA"/>
    <w:rsid w:val="00C9117D"/>
    <w:rsid w:val="00CB5664"/>
    <w:rsid w:val="00CB74E0"/>
    <w:rsid w:val="00CD4333"/>
    <w:rsid w:val="00CF51C4"/>
    <w:rsid w:val="00D129F3"/>
    <w:rsid w:val="00D23F75"/>
    <w:rsid w:val="00D60F57"/>
    <w:rsid w:val="00D63ABB"/>
    <w:rsid w:val="00DC1A35"/>
    <w:rsid w:val="00DD256F"/>
    <w:rsid w:val="00DF3723"/>
    <w:rsid w:val="00DF704E"/>
    <w:rsid w:val="00E21530"/>
    <w:rsid w:val="00E76C02"/>
    <w:rsid w:val="00EA768D"/>
    <w:rsid w:val="00EE4B4E"/>
    <w:rsid w:val="00F551A3"/>
    <w:rsid w:val="00F91B54"/>
    <w:rsid w:val="00F97404"/>
    <w:rsid w:val="00FA784D"/>
    <w:rsid w:val="00FB49DB"/>
    <w:rsid w:val="00FB5770"/>
    <w:rsid w:val="00FC7DFF"/>
    <w:rsid w:val="00FE5AFE"/>
    <w:rsid w:val="00FF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67BE0-285D-4EEC-BD64-F7B9F936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A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1A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619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61A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61A5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014F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61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semiHidden/>
    <w:rsid w:val="006619B4"/>
    <w:rPr>
      <w:b/>
      <w:bCs/>
      <w:sz w:val="32"/>
      <w:szCs w:val="32"/>
    </w:rPr>
  </w:style>
  <w:style w:type="character" w:customStyle="1" w:styleId="cardheading1myyk">
    <w:name w:val="card__heading___1myyk"/>
    <w:basedOn w:val="a0"/>
    <w:rsid w:val="006619B4"/>
  </w:style>
  <w:style w:type="paragraph" w:styleId="a5">
    <w:name w:val="Normal (Web)"/>
    <w:basedOn w:val="a"/>
    <w:uiPriority w:val="99"/>
    <w:semiHidden/>
    <w:unhideWhenUsed/>
    <w:rsid w:val="006619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619B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619B4"/>
  </w:style>
  <w:style w:type="paragraph" w:styleId="HTML0">
    <w:name w:val="HTML Preformatted"/>
    <w:basedOn w:val="a"/>
    <w:link w:val="HTMLChar"/>
    <w:uiPriority w:val="99"/>
    <w:semiHidden/>
    <w:unhideWhenUsed/>
    <w:rsid w:val="006619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619B4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16562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1C2D8B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A0031F"/>
    <w:pPr>
      <w:ind w:firstLineChars="200" w:firstLine="420"/>
    </w:pPr>
  </w:style>
  <w:style w:type="character" w:customStyle="1" w:styleId="token">
    <w:name w:val="token"/>
    <w:basedOn w:val="a0"/>
    <w:rsid w:val="00712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6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4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0654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46425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3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4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123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6" w:space="0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4505285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6" w:space="0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5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2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3586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94834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0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actionherojs.com/" TargetMode="External"/><Relationship Id="rId21" Type="http://schemas.openxmlformats.org/officeDocument/2006/relationships/hyperlink" Target="http://ngnice.com/" TargetMode="External"/><Relationship Id="rId42" Type="http://schemas.openxmlformats.org/officeDocument/2006/relationships/hyperlink" Target="https://github.com/totaljs/framework" TargetMode="External"/><Relationship Id="rId47" Type="http://schemas.openxmlformats.org/officeDocument/2006/relationships/hyperlink" Target="http://geddyjs.org/" TargetMode="External"/><Relationship Id="rId63" Type="http://schemas.openxmlformats.org/officeDocument/2006/relationships/hyperlink" Target="http://learn.mean.io/" TargetMode="External"/><Relationship Id="rId68" Type="http://schemas.openxmlformats.org/officeDocument/2006/relationships/hyperlink" Target="https://github.com/yeoman/yo" TargetMode="External"/><Relationship Id="rId84" Type="http://schemas.openxmlformats.org/officeDocument/2006/relationships/hyperlink" Target="https://boiling-harbor-43090.herokuapp.com/" TargetMode="External"/><Relationship Id="rId89" Type="http://schemas.openxmlformats.org/officeDocument/2006/relationships/hyperlink" Target="http://114.215.164.12:3000/" TargetMode="External"/><Relationship Id="rId16" Type="http://schemas.openxmlformats.org/officeDocument/2006/relationships/hyperlink" Target="https://www.npmjs.com/package/express-generator" TargetMode="External"/><Relationship Id="rId11" Type="http://schemas.openxmlformats.org/officeDocument/2006/relationships/image" Target="media/image1.png"/><Relationship Id="rId32" Type="http://schemas.openxmlformats.org/officeDocument/2006/relationships/hyperlink" Target="http://frisbyjs.com/" TargetMode="External"/><Relationship Id="rId37" Type="http://schemas.openxmlformats.org/officeDocument/2006/relationships/hyperlink" Target="http://koajs.com/" TargetMode="External"/><Relationship Id="rId53" Type="http://schemas.openxmlformats.org/officeDocument/2006/relationships/hyperlink" Target="https://github.com/meteor/meteor" TargetMode="External"/><Relationship Id="rId58" Type="http://schemas.openxmlformats.org/officeDocument/2006/relationships/hyperlink" Target="http://socketstream.org/" TargetMode="External"/><Relationship Id="rId74" Type="http://schemas.openxmlformats.org/officeDocument/2006/relationships/hyperlink" Target="http://www.cnblogs.com/stoneniqiu/p/5556669.html" TargetMode="External"/><Relationship Id="rId79" Type="http://schemas.openxmlformats.org/officeDocument/2006/relationships/hyperlink" Target="http://www.cnblogs.com/stoneniqiu/p/5690731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github.com/icyse/mean-blog" TargetMode="External"/><Relationship Id="rId22" Type="http://schemas.openxmlformats.org/officeDocument/2006/relationships/hyperlink" Target="https://github.com/angular-cn/ng-nice" TargetMode="External"/><Relationship Id="rId27" Type="http://schemas.openxmlformats.org/officeDocument/2006/relationships/hyperlink" Target="https://github.com/evantahler/actionhero" TargetMode="External"/><Relationship Id="rId43" Type="http://schemas.openxmlformats.org/officeDocument/2006/relationships/hyperlink" Target="http://locomotivejs.org/" TargetMode="External"/><Relationship Id="rId48" Type="http://schemas.openxmlformats.org/officeDocument/2006/relationships/hyperlink" Target="https://github.com/geddy/geddy" TargetMode="External"/><Relationship Id="rId64" Type="http://schemas.openxmlformats.org/officeDocument/2006/relationships/image" Target="media/image3.png"/><Relationship Id="rId69" Type="http://schemas.openxmlformats.org/officeDocument/2006/relationships/hyperlink" Target="https://angular-fullstack.github.io/" TargetMode="External"/><Relationship Id="rId8" Type="http://schemas.openxmlformats.org/officeDocument/2006/relationships/hyperlink" Target="https://www.npmjs.com/" TargetMode="External"/><Relationship Id="rId51" Type="http://schemas.openxmlformats.org/officeDocument/2006/relationships/hyperlink" Target="http://lib.csdn.net/base/mysql" TargetMode="External"/><Relationship Id="rId72" Type="http://schemas.openxmlformats.org/officeDocument/2006/relationships/hyperlink" Target="http://www.cnblogs.com/stoneniqiu/p/5538109.html" TargetMode="External"/><Relationship Id="rId80" Type="http://schemas.openxmlformats.org/officeDocument/2006/relationships/hyperlink" Target="http://www.jdon.com/idea/nodejs/web-app-with-angularjs-and-rest-api-with-node.html" TargetMode="External"/><Relationship Id="rId85" Type="http://schemas.openxmlformats.org/officeDocument/2006/relationships/hyperlink" Target="https://www.manning.com/books/getting-mean-with-mongo-express-angular-and-node" TargetMode="External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://www.cnblogs.com/lhb25/p/10-best-node-js-mvc-frameworks.html" TargetMode="External"/><Relationship Id="rId17" Type="http://schemas.openxmlformats.org/officeDocument/2006/relationships/hyperlink" Target="https://github.com/expressjs/generator" TargetMode="External"/><Relationship Id="rId25" Type="http://schemas.openxmlformats.org/officeDocument/2006/relationships/hyperlink" Target="https://github.com/mcavage/node-restify" TargetMode="External"/><Relationship Id="rId33" Type="http://schemas.openxmlformats.org/officeDocument/2006/relationships/hyperlink" Target="https://github.com/vlucas/frisby" TargetMode="External"/><Relationship Id="rId38" Type="http://schemas.openxmlformats.org/officeDocument/2006/relationships/hyperlink" Target="https://github.com/koajs/koa" TargetMode="External"/><Relationship Id="rId46" Type="http://schemas.openxmlformats.org/officeDocument/2006/relationships/hyperlink" Target="https://github.com/balderdashy/sails/" TargetMode="External"/><Relationship Id="rId59" Type="http://schemas.openxmlformats.org/officeDocument/2006/relationships/hyperlink" Target="http://github.com/socketstream/socketstream" TargetMode="External"/><Relationship Id="rId67" Type="http://schemas.openxmlformats.org/officeDocument/2006/relationships/hyperlink" Target="http://meanjs.org/generator.html" TargetMode="External"/><Relationship Id="rId20" Type="http://schemas.openxmlformats.org/officeDocument/2006/relationships/hyperlink" Target="https://angular.cn/" TargetMode="External"/><Relationship Id="rId41" Type="http://schemas.openxmlformats.org/officeDocument/2006/relationships/hyperlink" Target="http://www.totaljs.com/" TargetMode="External"/><Relationship Id="rId54" Type="http://schemas.openxmlformats.org/officeDocument/2006/relationships/hyperlink" Target="http://mean.io/" TargetMode="External"/><Relationship Id="rId62" Type="http://schemas.openxmlformats.org/officeDocument/2006/relationships/image" Target="media/image2.png"/><Relationship Id="rId70" Type="http://schemas.openxmlformats.org/officeDocument/2006/relationships/hyperlink" Target="https://github.com/angular-fullstack/generator-angular-fullstack" TargetMode="External"/><Relationship Id="rId75" Type="http://schemas.openxmlformats.org/officeDocument/2006/relationships/hyperlink" Target="http://www.cnblogs.com/stoneniqiu/p/5613823.html" TargetMode="External"/><Relationship Id="rId83" Type="http://schemas.openxmlformats.org/officeDocument/2006/relationships/hyperlink" Target="https://cnodejs.org/" TargetMode="External"/><Relationship Id="rId88" Type="http://schemas.openxmlformats.org/officeDocument/2006/relationships/hyperlink" Target="https://github.com/lxf/MEAN" TargetMode="External"/><Relationship Id="rId91" Type="http://schemas.openxmlformats.org/officeDocument/2006/relationships/hyperlink" Target="http://zackyang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" TargetMode="External"/><Relationship Id="rId15" Type="http://schemas.openxmlformats.org/officeDocument/2006/relationships/hyperlink" Target="http://www.csdn.net/article/2014-03-25/2818964-web-application-frameworks-for-node-js" TargetMode="External"/><Relationship Id="rId23" Type="http://schemas.openxmlformats.org/officeDocument/2006/relationships/hyperlink" Target="http://lib.csdn.net/base/nodejs" TargetMode="External"/><Relationship Id="rId28" Type="http://schemas.openxmlformats.org/officeDocument/2006/relationships/hyperlink" Target="http://strongloop.com/node-js/loopback/" TargetMode="External"/><Relationship Id="rId36" Type="http://schemas.openxmlformats.org/officeDocument/2006/relationships/hyperlink" Target="http://hapijs.com/" TargetMode="External"/><Relationship Id="rId49" Type="http://schemas.openxmlformats.org/officeDocument/2006/relationships/hyperlink" Target="http://compoundjs.com/" TargetMode="External"/><Relationship Id="rId57" Type="http://schemas.openxmlformats.org/officeDocument/2006/relationships/hyperlink" Target="https://github.com/derbyjs/derby" TargetMode="External"/><Relationship Id="rId10" Type="http://schemas.openxmlformats.org/officeDocument/2006/relationships/hyperlink" Target="http://idea.lanyus.com/" TargetMode="External"/><Relationship Id="rId31" Type="http://schemas.openxmlformats.org/officeDocument/2006/relationships/hyperlink" Target="https://github.com/daliwali/fortune" TargetMode="External"/><Relationship Id="rId44" Type="http://schemas.openxmlformats.org/officeDocument/2006/relationships/hyperlink" Target="https://github.com/jaredhanson/locomotive" TargetMode="External"/><Relationship Id="rId52" Type="http://schemas.openxmlformats.org/officeDocument/2006/relationships/hyperlink" Target="http://meteor.com/" TargetMode="External"/><Relationship Id="rId60" Type="http://schemas.openxmlformats.org/officeDocument/2006/relationships/hyperlink" Target="https://github.com/sahat/hackathon-starter" TargetMode="External"/><Relationship Id="rId65" Type="http://schemas.openxmlformats.org/officeDocument/2006/relationships/hyperlink" Target="http://meanjs.org/" TargetMode="External"/><Relationship Id="rId73" Type="http://schemas.openxmlformats.org/officeDocument/2006/relationships/hyperlink" Target="http://www.cnblogs.com/stoneniqiu/p/5551019.html" TargetMode="External"/><Relationship Id="rId78" Type="http://schemas.openxmlformats.org/officeDocument/2006/relationships/hyperlink" Target="http://www.cnblogs.com/stoneniqiu/p/5669419.html" TargetMode="External"/><Relationship Id="rId81" Type="http://schemas.openxmlformats.org/officeDocument/2006/relationships/hyperlink" Target="http://ngnice.com/" TargetMode="External"/><Relationship Id="rId86" Type="http://schemas.openxmlformats.org/officeDocument/2006/relationships/image" Target="media/image5.png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hub.docker.com/r/woailuoli993/jblse/" TargetMode="External"/><Relationship Id="rId13" Type="http://schemas.openxmlformats.org/officeDocument/2006/relationships/hyperlink" Target="http://ourjs.com/detail/15%E4%B8%AA%E6%9C%80%E5%A5%BD%E7%94%A8%E7%9A%84node-js%E5%90%8E%E7%AB%AF%E6%A1%86%E6%9E%B6" TargetMode="External"/><Relationship Id="rId18" Type="http://schemas.openxmlformats.org/officeDocument/2006/relationships/hyperlink" Target="http://www.expressjs.com.cn/" TargetMode="External"/><Relationship Id="rId39" Type="http://schemas.openxmlformats.org/officeDocument/2006/relationships/hyperlink" Target="http://flatironjs.org/" TargetMode="External"/><Relationship Id="rId34" Type="http://schemas.openxmlformats.org/officeDocument/2006/relationships/hyperlink" Target="http://expressjs.com/" TargetMode="External"/><Relationship Id="rId50" Type="http://schemas.openxmlformats.org/officeDocument/2006/relationships/hyperlink" Target="https://github.com/1602/compound" TargetMode="External"/><Relationship Id="rId55" Type="http://schemas.openxmlformats.org/officeDocument/2006/relationships/hyperlink" Target="https://github.com/linnovate/mean" TargetMode="External"/><Relationship Id="rId76" Type="http://schemas.openxmlformats.org/officeDocument/2006/relationships/hyperlink" Target="http://www.cnblogs.com/stoneniqiu/p/5641721.html" TargetMode="External"/><Relationship Id="rId7" Type="http://schemas.openxmlformats.org/officeDocument/2006/relationships/hyperlink" Target="https://nodejs.org/" TargetMode="External"/><Relationship Id="rId71" Type="http://schemas.openxmlformats.org/officeDocument/2006/relationships/image" Target="media/image4.png"/><Relationship Id="rId92" Type="http://schemas.openxmlformats.org/officeDocument/2006/relationships/hyperlink" Target="https://github.com/TossShinHwa/CMS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strongloop/loopback" TargetMode="External"/><Relationship Id="rId24" Type="http://schemas.openxmlformats.org/officeDocument/2006/relationships/hyperlink" Target="http://mcavage.github.io/node-restify/" TargetMode="External"/><Relationship Id="rId40" Type="http://schemas.openxmlformats.org/officeDocument/2006/relationships/hyperlink" Target="https://github.com/flatiron/flatiron" TargetMode="External"/><Relationship Id="rId45" Type="http://schemas.openxmlformats.org/officeDocument/2006/relationships/hyperlink" Target="http://sailsjs.org/" TargetMode="External"/><Relationship Id="rId66" Type="http://schemas.openxmlformats.org/officeDocument/2006/relationships/hyperlink" Target="https://github.com/meanjs/mean" TargetMode="External"/><Relationship Id="rId87" Type="http://schemas.openxmlformats.org/officeDocument/2006/relationships/hyperlink" Target="http://www.upsnail.com/?p=670" TargetMode="External"/><Relationship Id="rId61" Type="http://schemas.openxmlformats.org/officeDocument/2006/relationships/hyperlink" Target="http://nodeframework.com/" TargetMode="External"/><Relationship Id="rId82" Type="http://schemas.openxmlformats.org/officeDocument/2006/relationships/hyperlink" Target="https://github.com/angular-cn/ng-nice" TargetMode="External"/><Relationship Id="rId19" Type="http://schemas.openxmlformats.org/officeDocument/2006/relationships/hyperlink" Target="https://angularjs.org/" TargetMode="External"/><Relationship Id="rId14" Type="http://schemas.openxmlformats.org/officeDocument/2006/relationships/hyperlink" Target="http://www.techweb.com.cn/network/system/2015-12-11/2240069.shtml" TargetMode="External"/><Relationship Id="rId30" Type="http://schemas.openxmlformats.org/officeDocument/2006/relationships/hyperlink" Target="http://fortunejs.com/" TargetMode="External"/><Relationship Id="rId35" Type="http://schemas.openxmlformats.org/officeDocument/2006/relationships/hyperlink" Target="https://github.com/strongloop/express" TargetMode="External"/><Relationship Id="rId56" Type="http://schemas.openxmlformats.org/officeDocument/2006/relationships/hyperlink" Target="http://derbyjs.com/" TargetMode="External"/><Relationship Id="rId77" Type="http://schemas.openxmlformats.org/officeDocument/2006/relationships/hyperlink" Target="http://www.cnblogs.com/stoneniqiu/p/565915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08A42-D16B-430F-B61B-EAD22540C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10</Pages>
  <Words>2095</Words>
  <Characters>11945</Characters>
  <Application>Microsoft Office Word</Application>
  <DocSecurity>0</DocSecurity>
  <Lines>99</Lines>
  <Paragraphs>28</Paragraphs>
  <ScaleCrop>false</ScaleCrop>
  <Company>Win10NeT.COM</Company>
  <LinksUpToDate>false</LinksUpToDate>
  <CharactersWithSpaces>14012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Leung</dc:creator>
  <cp:keywords/>
  <dc:description/>
  <cp:lastModifiedBy>Eric Leung</cp:lastModifiedBy>
  <cp:revision>109</cp:revision>
  <dcterms:created xsi:type="dcterms:W3CDTF">2017-04-02T14:00:00Z</dcterms:created>
  <dcterms:modified xsi:type="dcterms:W3CDTF">2017-04-02T16:32:00Z</dcterms:modified>
</cp:coreProperties>
</file>